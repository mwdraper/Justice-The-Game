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B8EA2" w14:textId="77777777" w:rsidR="008A0127" w:rsidRPr="00E21687" w:rsidRDefault="00D66DC7">
      <w:pPr>
        <w:rPr>
          <w:rFonts w:ascii="Palatino Linotype" w:hAnsi="Palatino Linotype" w:cs="Times New Roman"/>
          <w:sz w:val="24"/>
          <w:szCs w:val="24"/>
        </w:rPr>
      </w:pPr>
      <w:r>
        <w:rPr>
          <w:rFonts w:ascii="Palatino Linotype" w:hAnsi="Palatino Linotype" w:cs="Times New Roman"/>
          <w:sz w:val="24"/>
          <w:szCs w:val="24"/>
        </w:rPr>
        <w:t>Walzerite</w:t>
      </w:r>
      <w:r w:rsidR="00607711" w:rsidRPr="00E21687">
        <w:rPr>
          <w:rFonts w:ascii="Palatino Linotype" w:hAnsi="Palatino Linotype" w:cs="Times New Roman"/>
          <w:sz w:val="24"/>
          <w:szCs w:val="24"/>
        </w:rPr>
        <w:t xml:space="preserve"> role sheet</w:t>
      </w:r>
    </w:p>
    <w:p w14:paraId="566B82EA" w14:textId="77777777" w:rsidR="00607711" w:rsidRPr="00E21687" w:rsidRDefault="00607711">
      <w:pPr>
        <w:rPr>
          <w:rFonts w:ascii="Palatino Linotype" w:hAnsi="Palatino Linotype" w:cs="Times New Roman"/>
          <w:b/>
          <w:sz w:val="24"/>
          <w:szCs w:val="24"/>
        </w:rPr>
      </w:pPr>
      <w:r w:rsidRPr="00E21687">
        <w:rPr>
          <w:rFonts w:ascii="Palatino Linotype" w:hAnsi="Palatino Linotype" w:cs="Times New Roman"/>
          <w:b/>
          <w:sz w:val="24"/>
          <w:szCs w:val="24"/>
        </w:rPr>
        <w:t>Core Beliefs</w:t>
      </w:r>
    </w:p>
    <w:p w14:paraId="758A2F56" w14:textId="77777777" w:rsidR="00607711" w:rsidRDefault="00607711">
      <w:pPr>
        <w:rPr>
          <w:rFonts w:ascii="Palatino Linotype" w:hAnsi="Palatino Linotype" w:cs="Times New Roman"/>
          <w:sz w:val="24"/>
          <w:szCs w:val="24"/>
        </w:rPr>
      </w:pPr>
      <w:r w:rsidRPr="00E21687">
        <w:rPr>
          <w:rFonts w:ascii="Palatino Linotype" w:hAnsi="Palatino Linotype" w:cs="Times New Roman"/>
          <w:sz w:val="24"/>
          <w:szCs w:val="24"/>
        </w:rPr>
        <w:t xml:space="preserve">You are a proponent of the philosophy of </w:t>
      </w:r>
      <w:r w:rsidR="00D66DC7">
        <w:rPr>
          <w:rFonts w:ascii="Palatino Linotype" w:hAnsi="Palatino Linotype" w:cs="Times New Roman"/>
          <w:sz w:val="24"/>
          <w:szCs w:val="24"/>
        </w:rPr>
        <w:t>Michael Walzer</w:t>
      </w:r>
      <w:r w:rsidRPr="00E21687">
        <w:rPr>
          <w:rFonts w:ascii="Palatino Linotype" w:hAnsi="Palatino Linotype" w:cs="Times New Roman"/>
          <w:sz w:val="24"/>
          <w:szCs w:val="24"/>
        </w:rPr>
        <w:t xml:space="preserve"> as it is outlined in </w:t>
      </w:r>
      <w:r w:rsidR="00D66DC7">
        <w:rPr>
          <w:rFonts w:ascii="Palatino Linotype" w:hAnsi="Palatino Linotype" w:cs="Times New Roman"/>
          <w:sz w:val="24"/>
          <w:szCs w:val="24"/>
        </w:rPr>
        <w:t>Chapter 1 of “Spheres of Justice”. This text</w:t>
      </w:r>
      <w:r w:rsidRPr="00E21687">
        <w:rPr>
          <w:rFonts w:ascii="Palatino Linotype" w:hAnsi="Palatino Linotype" w:cs="Times New Roman"/>
          <w:sz w:val="24"/>
          <w:szCs w:val="24"/>
        </w:rPr>
        <w:t xml:space="preserve"> is the foundation of your beliefs. At some moments in the game, it may be obvious how </w:t>
      </w:r>
      <w:r w:rsidR="00D66DC7">
        <w:rPr>
          <w:rFonts w:ascii="Palatino Linotype" w:hAnsi="Palatino Linotype" w:cs="Times New Roman"/>
          <w:sz w:val="24"/>
          <w:szCs w:val="24"/>
        </w:rPr>
        <w:t>Walzer’s</w:t>
      </w:r>
      <w:r w:rsidRPr="00E21687">
        <w:rPr>
          <w:rFonts w:ascii="Palatino Linotype" w:hAnsi="Palatino Linotype" w:cs="Times New Roman"/>
          <w:sz w:val="24"/>
          <w:szCs w:val="24"/>
        </w:rPr>
        <w:t xml:space="preserve"> arguments oblige you to speak and act. However, at other times it will likely be unclear how to apply the essay’s abstract principles to current political issues. In such instances, you will need to decide for yourself what to say or do. So long as your speech and actions do not contradict your foundational principles, you will be living up to your role.</w:t>
      </w:r>
    </w:p>
    <w:p w14:paraId="5146E609" w14:textId="5BBA75C3" w:rsidR="00D66DC7" w:rsidRDefault="0006424A">
      <w:pPr>
        <w:rPr>
          <w:rFonts w:ascii="Palatino Linotype" w:hAnsi="Palatino Linotype" w:cs="Times New Roman"/>
          <w:sz w:val="24"/>
          <w:szCs w:val="24"/>
        </w:rPr>
      </w:pPr>
      <w:r>
        <w:rPr>
          <w:rFonts w:ascii="Palatino Linotype" w:hAnsi="Palatino Linotype" w:cs="Times New Roman"/>
          <w:sz w:val="24"/>
          <w:szCs w:val="24"/>
        </w:rPr>
        <w:t>You believe</w:t>
      </w:r>
      <w:r w:rsidR="00D66DC7">
        <w:rPr>
          <w:rFonts w:ascii="Palatino Linotype" w:hAnsi="Palatino Linotype" w:cs="Times New Roman"/>
          <w:sz w:val="24"/>
          <w:szCs w:val="24"/>
        </w:rPr>
        <w:t xml:space="preserve"> that the principles of justice are pluralistic. This means that different goods ought to be distributed for different reasons, in accordance with different procedures, by different people. You believe that it is problematic for a single good to dominate multiple spheres of social life. A good is dominant if the individuals who have it are able as a result to command a wide range of other goods. </w:t>
      </w:r>
      <w:ins w:id="0" w:author="mwdrap@gmail.com" w:date="2019-09-27T13:40:00Z">
        <w:r w:rsidR="00AB1309">
          <w:rPr>
            <w:rFonts w:ascii="Palatino Linotype" w:hAnsi="Palatino Linotype" w:cs="Times New Roman"/>
            <w:sz w:val="24"/>
            <w:szCs w:val="24"/>
          </w:rPr>
          <w:t xml:space="preserve">For example, in our present society money seems to be taking on at least some of the properties of a dominant good, in the sense that someone with a lot of money is able to get their way in many other areas of life. </w:t>
        </w:r>
      </w:ins>
      <w:ins w:id="1" w:author="Andy Lamey" w:date="2019-09-26T09:38:00Z">
        <w:del w:id="2" w:author="mwdrap@gmail.com" w:date="2019-09-27T13:40:00Z">
          <w:r w:rsidR="002B58A6" w:rsidDel="00AB1309">
            <w:rPr>
              <w:rFonts w:ascii="Palatino Linotype" w:hAnsi="Palatino Linotype" w:cs="Times New Roman"/>
              <w:sz w:val="24"/>
              <w:szCs w:val="24"/>
            </w:rPr>
            <w:delText xml:space="preserve">For example, . . . [give a clear concrete example illustrating previous sentence </w:delText>
          </w:r>
        </w:del>
      </w:ins>
      <w:r w:rsidR="00D66DC7">
        <w:rPr>
          <w:rFonts w:ascii="Palatino Linotype" w:hAnsi="Palatino Linotype" w:cs="Times New Roman"/>
          <w:sz w:val="24"/>
          <w:szCs w:val="24"/>
        </w:rPr>
        <w:t>You see attempts to establish a single dominant good, such as wealth, merit or virtue, as ideological attempts to suppress the natural diversity of value that should occur within any society.</w:t>
      </w:r>
      <w:r w:rsidR="008624D9">
        <w:rPr>
          <w:rFonts w:ascii="Palatino Linotype" w:hAnsi="Palatino Linotype" w:cs="Times New Roman"/>
          <w:sz w:val="24"/>
          <w:szCs w:val="24"/>
        </w:rPr>
        <w:t xml:space="preserve"> You believe in </w:t>
      </w:r>
      <w:r w:rsidR="008624D9" w:rsidRPr="0006424A">
        <w:rPr>
          <w:rFonts w:ascii="Palatino Linotype" w:hAnsi="Palatino Linotype" w:cs="Times New Roman"/>
          <w:i/>
          <w:sz w:val="24"/>
          <w:szCs w:val="24"/>
        </w:rPr>
        <w:t>complex equality</w:t>
      </w:r>
      <w:r w:rsidR="008624D9">
        <w:rPr>
          <w:rFonts w:ascii="Palatino Linotype" w:hAnsi="Palatino Linotype" w:cs="Times New Roman"/>
          <w:sz w:val="24"/>
          <w:szCs w:val="24"/>
        </w:rPr>
        <w:t xml:space="preserve"> – the idea that a citizen’s standing in one sphere or with regard to one social good should never be undercut by their standing in some other sphere or with regard to some other social good.</w:t>
      </w:r>
      <w:ins w:id="3" w:author="Andy Lamey" w:date="2019-09-26T09:38:00Z">
        <w:r w:rsidR="002B58A6">
          <w:rPr>
            <w:rFonts w:ascii="Palatino Linotype" w:hAnsi="Palatino Linotype" w:cs="Times New Roman"/>
            <w:sz w:val="24"/>
            <w:szCs w:val="24"/>
          </w:rPr>
          <w:t xml:space="preserve"> </w:t>
        </w:r>
      </w:ins>
      <w:ins w:id="4" w:author="mwdrap@gmail.com" w:date="2019-09-27T13:41:00Z">
        <w:r w:rsidR="00AB1309">
          <w:rPr>
            <w:rFonts w:ascii="Palatino Linotype" w:hAnsi="Palatino Linotype" w:cs="Times New Roman"/>
            <w:sz w:val="24"/>
            <w:szCs w:val="24"/>
          </w:rPr>
          <w:t>So for example, someone’s degree or level of social merit should not be strongly determined by the fact that they have or can access money.</w:t>
        </w:r>
      </w:ins>
      <w:ins w:id="5" w:author="Andy Lamey" w:date="2019-09-26T09:38:00Z">
        <w:del w:id="6" w:author="mwdrap@gmail.com" w:date="2019-09-27T13:41:00Z">
          <w:r w:rsidR="002B58A6" w:rsidDel="00AB1309">
            <w:rPr>
              <w:rFonts w:ascii="Palatino Linotype" w:hAnsi="Palatino Linotype" w:cs="Times New Roman"/>
              <w:sz w:val="24"/>
              <w:szCs w:val="24"/>
            </w:rPr>
            <w:delText>So for example, someone</w:delText>
          </w:r>
        </w:del>
      </w:ins>
      <w:ins w:id="7" w:author="Andy Lamey" w:date="2019-09-26T09:39:00Z">
        <w:del w:id="8" w:author="mwdrap@gmail.com" w:date="2019-09-27T13:41:00Z">
          <w:r w:rsidR="002B58A6" w:rsidDel="00AB1309">
            <w:rPr>
              <w:rFonts w:ascii="Palatino Linotype" w:hAnsi="Palatino Linotype" w:cs="Times New Roman"/>
              <w:sz w:val="24"/>
              <w:szCs w:val="24"/>
            </w:rPr>
            <w:delText>’s degree or level of [</w:delText>
          </w:r>
        </w:del>
      </w:ins>
      <w:ins w:id="9" w:author="Andy Lamey" w:date="2019-09-26T09:41:00Z">
        <w:del w:id="10" w:author="mwdrap@gmail.com" w:date="2019-09-27T13:41:00Z">
          <w:r w:rsidR="002B58A6" w:rsidDel="00AB1309">
            <w:rPr>
              <w:rFonts w:ascii="Palatino Linotype" w:hAnsi="Palatino Linotype" w:cs="Times New Roman"/>
              <w:sz w:val="24"/>
              <w:szCs w:val="24"/>
            </w:rPr>
            <w:delText xml:space="preserve">example </w:delText>
          </w:r>
        </w:del>
      </w:ins>
      <w:ins w:id="11" w:author="Andy Lamey" w:date="2019-09-26T09:39:00Z">
        <w:del w:id="12" w:author="mwdrap@gmail.com" w:date="2019-09-27T13:41:00Z">
          <w:r w:rsidR="002B58A6" w:rsidDel="00AB1309">
            <w:rPr>
              <w:rFonts w:ascii="Palatino Linotype" w:hAnsi="Palatino Linotype" w:cs="Times New Roman"/>
              <w:sz w:val="24"/>
              <w:szCs w:val="24"/>
            </w:rPr>
            <w:delText xml:space="preserve">good x] should not be strongly determined by the fact that </w:delText>
          </w:r>
        </w:del>
      </w:ins>
      <w:ins w:id="13" w:author="Andy Lamey" w:date="2019-09-26T09:41:00Z">
        <w:del w:id="14" w:author="mwdrap@gmail.com" w:date="2019-09-27T13:41:00Z">
          <w:r w:rsidR="002B58A6" w:rsidDel="00AB1309">
            <w:rPr>
              <w:rFonts w:ascii="Palatino Linotype" w:hAnsi="Palatino Linotype" w:cs="Times New Roman"/>
              <w:sz w:val="24"/>
              <w:szCs w:val="24"/>
            </w:rPr>
            <w:delText xml:space="preserve">they have or can access [example good y].  </w:delText>
          </w:r>
        </w:del>
      </w:ins>
    </w:p>
    <w:p w14:paraId="27F3C169" w14:textId="04BFF41F" w:rsidR="008624D9" w:rsidRDefault="008624D9">
      <w:pPr>
        <w:rPr>
          <w:rFonts w:ascii="Palatino Linotype" w:hAnsi="Palatino Linotype" w:cs="Times New Roman"/>
          <w:sz w:val="24"/>
          <w:szCs w:val="24"/>
        </w:rPr>
      </w:pPr>
      <w:r>
        <w:rPr>
          <w:rFonts w:ascii="Palatino Linotype" w:hAnsi="Palatino Linotype" w:cs="Times New Roman"/>
          <w:sz w:val="24"/>
          <w:szCs w:val="24"/>
        </w:rPr>
        <w:t xml:space="preserve">If a single good </w:t>
      </w:r>
      <w:ins w:id="15" w:author="Andy Lamey" w:date="2019-09-26T09:42:00Z">
        <w:r w:rsidR="002B58A6">
          <w:rPr>
            <w:rFonts w:ascii="Palatino Linotype" w:hAnsi="Palatino Linotype" w:cs="Times New Roman"/>
            <w:sz w:val="24"/>
            <w:szCs w:val="24"/>
          </w:rPr>
          <w:t xml:space="preserve">[such as </w:t>
        </w:r>
        <w:del w:id="16" w:author="mwdrap@gmail.com" w:date="2019-09-27T13:41:00Z">
          <w:r w:rsidR="002B58A6" w:rsidDel="00AB1309">
            <w:rPr>
              <w:rFonts w:ascii="Palatino Linotype" w:hAnsi="Palatino Linotype" w:cs="Times New Roman"/>
              <w:sz w:val="24"/>
              <w:szCs w:val="24"/>
            </w:rPr>
            <w:delText>example</w:delText>
          </w:r>
        </w:del>
      </w:ins>
      <w:ins w:id="17" w:author="mwdrap@gmail.com" w:date="2019-09-27T13:41:00Z">
        <w:r w:rsidR="00AB1309">
          <w:rPr>
            <w:rFonts w:ascii="Palatino Linotype" w:hAnsi="Palatino Linotype" w:cs="Times New Roman"/>
            <w:sz w:val="24"/>
            <w:szCs w:val="24"/>
          </w:rPr>
          <w:t>money</w:t>
        </w:r>
      </w:ins>
      <w:ins w:id="18" w:author="Andy Lamey" w:date="2019-09-26T09:42:00Z">
        <w:r w:rsidR="002B58A6">
          <w:rPr>
            <w:rFonts w:ascii="Palatino Linotype" w:hAnsi="Palatino Linotype" w:cs="Times New Roman"/>
            <w:sz w:val="24"/>
            <w:szCs w:val="24"/>
          </w:rPr>
          <w:t xml:space="preserve">] </w:t>
        </w:r>
      </w:ins>
      <w:r>
        <w:rPr>
          <w:rFonts w:ascii="Palatino Linotype" w:hAnsi="Palatino Linotype" w:cs="Times New Roman"/>
          <w:sz w:val="24"/>
          <w:szCs w:val="24"/>
        </w:rPr>
        <w:t xml:space="preserve">were to become dominant in a society, the only way to ensure equality would be to ensure equal distributions of that dominant good (simple equality). This is practically impossible, and even if it were possible, state power might simply become the new dominant good that people would fight over. Instead, you believe that we should narrow the range within which particular goods are convertible, thus reinforcing the autonomy of separate spheres. The resulting “complex egalitarian” society, where different </w:t>
      </w:r>
      <w:r>
        <w:rPr>
          <w:rFonts w:ascii="Palatino Linotype" w:hAnsi="Palatino Linotype" w:cs="Times New Roman"/>
          <w:sz w:val="24"/>
          <w:szCs w:val="24"/>
        </w:rPr>
        <w:lastRenderedPageBreak/>
        <w:t xml:space="preserve">goods might be monopolistically held but </w:t>
      </w:r>
      <w:r w:rsidR="0006424A">
        <w:rPr>
          <w:rFonts w:ascii="Palatino Linotype" w:hAnsi="Palatino Linotype" w:cs="Times New Roman"/>
          <w:sz w:val="24"/>
          <w:szCs w:val="24"/>
        </w:rPr>
        <w:t>where</w:t>
      </w:r>
      <w:r>
        <w:rPr>
          <w:rFonts w:ascii="Palatino Linotype" w:hAnsi="Palatino Linotype" w:cs="Times New Roman"/>
          <w:sz w:val="24"/>
          <w:szCs w:val="24"/>
        </w:rPr>
        <w:t xml:space="preserve"> no particular good is generally convertible, is your ideal society. Though there might be many small inequalities in different spheres, there would be more widespread equality </w:t>
      </w:r>
      <w:r>
        <w:rPr>
          <w:rFonts w:ascii="Palatino Linotype" w:hAnsi="Palatino Linotype" w:cs="Times New Roman"/>
          <w:i/>
          <w:sz w:val="24"/>
          <w:szCs w:val="24"/>
        </w:rPr>
        <w:t>across</w:t>
      </w:r>
      <w:r>
        <w:rPr>
          <w:rFonts w:ascii="Palatino Linotype" w:hAnsi="Palatino Linotype" w:cs="Times New Roman"/>
          <w:sz w:val="24"/>
          <w:szCs w:val="24"/>
        </w:rPr>
        <w:t xml:space="preserve"> spheres, and social conflict would be more diffuse and particularized.</w:t>
      </w:r>
    </w:p>
    <w:p w14:paraId="4D4FA053" w14:textId="190FBCBC" w:rsidR="008624D9" w:rsidRDefault="0006424A">
      <w:pPr>
        <w:rPr>
          <w:rFonts w:ascii="Palatino Linotype" w:hAnsi="Palatino Linotype" w:cs="Times New Roman"/>
          <w:sz w:val="24"/>
          <w:szCs w:val="24"/>
        </w:rPr>
      </w:pPr>
      <w:r>
        <w:rPr>
          <w:rFonts w:ascii="Palatino Linotype" w:hAnsi="Palatino Linotype" w:cs="Times New Roman"/>
          <w:sz w:val="24"/>
          <w:szCs w:val="24"/>
        </w:rPr>
        <w:t xml:space="preserve">As a result of this belief in complex equality, you are hesitant to appeal to universal principles of justice. You believe that what is right depends on whom it is right for. </w:t>
      </w:r>
      <w:r w:rsidRPr="00C769BF">
        <w:rPr>
          <w:rFonts w:ascii="Palatino Linotype" w:hAnsi="Palatino Linotype" w:cs="Times New Roman"/>
          <w:b/>
          <w:sz w:val="24"/>
          <w:szCs w:val="24"/>
        </w:rPr>
        <w:t>Only a people sharing a common life can decide what is right for them, and as a result meaning will be culturally determined.</w:t>
      </w:r>
      <w:r>
        <w:rPr>
          <w:rFonts w:ascii="Palatino Linotype" w:hAnsi="Palatino Linotype" w:cs="Times New Roman"/>
          <w:sz w:val="24"/>
          <w:szCs w:val="24"/>
        </w:rPr>
        <w:t xml:space="preserve"> Political conflict is shaped by the history of past political conflict, so each distributional choice takes place within a culturally unique context. </w:t>
      </w:r>
      <w:ins w:id="19" w:author="mwdrap@gmail.com" w:date="2019-09-27T13:44:00Z">
        <w:r w:rsidR="00EB2F73">
          <w:rPr>
            <w:rFonts w:ascii="Palatino Linotype" w:hAnsi="Palatino Linotype" w:cs="Times New Roman"/>
            <w:sz w:val="24"/>
            <w:szCs w:val="24"/>
          </w:rPr>
          <w:t xml:space="preserve">An implication of this idea is that immigration can dilute a common life. </w:t>
        </w:r>
      </w:ins>
      <w:r>
        <w:rPr>
          <w:rFonts w:ascii="Palatino Linotype" w:hAnsi="Palatino Linotype" w:cs="Times New Roman"/>
          <w:sz w:val="24"/>
          <w:szCs w:val="24"/>
        </w:rPr>
        <w:t>If a state is so big that its people no longer share a common life, the unit of analysis shifts to smaller groups within that state, and we should adjust distributions to meet their requirements.</w:t>
      </w:r>
    </w:p>
    <w:p w14:paraId="751BB051" w14:textId="77777777" w:rsidR="008153DC" w:rsidRDefault="008153DC">
      <w:pPr>
        <w:rPr>
          <w:rFonts w:ascii="Palatino Linotype" w:hAnsi="Palatino Linotype" w:cs="Times New Roman"/>
          <w:b/>
          <w:sz w:val="24"/>
          <w:szCs w:val="24"/>
        </w:rPr>
      </w:pPr>
    </w:p>
    <w:p w14:paraId="3D0A9809" w14:textId="7B974414" w:rsidR="0006424A" w:rsidRDefault="0006424A">
      <w:pPr>
        <w:rPr>
          <w:rFonts w:ascii="Palatino Linotype" w:hAnsi="Palatino Linotype" w:cs="Times New Roman"/>
          <w:b/>
          <w:sz w:val="24"/>
          <w:szCs w:val="24"/>
        </w:rPr>
      </w:pPr>
      <w:r>
        <w:rPr>
          <w:rFonts w:ascii="Palatino Linotype" w:hAnsi="Palatino Linotype" w:cs="Times New Roman"/>
          <w:b/>
          <w:sz w:val="24"/>
          <w:szCs w:val="24"/>
        </w:rPr>
        <w:t>Major Goal</w:t>
      </w:r>
      <w:r w:rsidR="004240DE">
        <w:rPr>
          <w:rFonts w:ascii="Palatino Linotype" w:hAnsi="Palatino Linotype" w:cs="Times New Roman"/>
          <w:b/>
          <w:sz w:val="24"/>
          <w:szCs w:val="24"/>
        </w:rPr>
        <w:t>s</w:t>
      </w:r>
    </w:p>
    <w:p w14:paraId="5A776E8E" w14:textId="02BB9164" w:rsidR="0006424A" w:rsidRDefault="0006424A">
      <w:pPr>
        <w:rPr>
          <w:rFonts w:ascii="Palatino Linotype" w:hAnsi="Palatino Linotype" w:cs="Times New Roman"/>
          <w:sz w:val="24"/>
          <w:szCs w:val="24"/>
        </w:rPr>
      </w:pPr>
      <w:r>
        <w:rPr>
          <w:rFonts w:ascii="Palatino Linotype" w:hAnsi="Palatino Linotype" w:cs="Times New Roman"/>
          <w:sz w:val="24"/>
          <w:szCs w:val="24"/>
        </w:rPr>
        <w:t xml:space="preserve">You wish to establish a society where inequalities in one sphere cannot invade other spheres. People should be free to collectively determine the social meaning of different goods, </w:t>
      </w:r>
      <w:r w:rsidR="00194FF3">
        <w:rPr>
          <w:rFonts w:ascii="Palatino Linotype" w:hAnsi="Palatino Linotype" w:cs="Times New Roman"/>
          <w:sz w:val="24"/>
          <w:szCs w:val="24"/>
        </w:rPr>
        <w:t xml:space="preserve">and as long as we have enough distinct spheres and there is no dominant good, the resulting distribution will be roughly equal. Beyond this, you can work with a wide range of factions as long as they are engaged in establishing independent realms of value. </w:t>
      </w:r>
      <w:del w:id="20" w:author="mwdrap@gmail.com" w:date="2019-09-27T14:14:00Z">
        <w:r w:rsidR="00194FF3" w:rsidDel="00995EB1">
          <w:rPr>
            <w:rFonts w:ascii="Palatino Linotype" w:hAnsi="Palatino Linotype" w:cs="Times New Roman"/>
            <w:sz w:val="24"/>
            <w:szCs w:val="24"/>
          </w:rPr>
          <w:delText xml:space="preserve">You </w:delText>
        </w:r>
      </w:del>
      <w:ins w:id="21" w:author="mwdrap@gmail.com" w:date="2019-09-27T14:14:00Z">
        <w:r w:rsidR="00995EB1">
          <w:rPr>
            <w:rFonts w:ascii="Palatino Linotype" w:hAnsi="Palatino Linotype" w:cs="Times New Roman"/>
            <w:sz w:val="24"/>
            <w:szCs w:val="24"/>
          </w:rPr>
          <w:t>Welfare provision strikes you as focusing on the wrong problem, because it’s an attempt to redistribute the dominant good rather than an attempt to limit its scope (which is the solution you would prefer)</w:t>
        </w:r>
      </w:ins>
      <w:del w:id="22" w:author="mwdrap@gmail.com" w:date="2019-09-27T14:13:00Z">
        <w:r w:rsidR="00194FF3" w:rsidDel="00980325">
          <w:rPr>
            <w:rFonts w:ascii="Palatino Linotype" w:hAnsi="Palatino Linotype" w:cs="Times New Roman"/>
            <w:sz w:val="24"/>
            <w:szCs w:val="24"/>
          </w:rPr>
          <w:delText>don’t have fixed views on welfare provision</w:delText>
        </w:r>
      </w:del>
      <w:r w:rsidR="00194FF3">
        <w:rPr>
          <w:rFonts w:ascii="Palatino Linotype" w:hAnsi="Palatino Linotype" w:cs="Times New Roman"/>
          <w:sz w:val="24"/>
          <w:szCs w:val="24"/>
        </w:rPr>
        <w:t xml:space="preserve">. </w:t>
      </w:r>
      <w:del w:id="23" w:author="mwdrap@gmail.com" w:date="2019-09-27T13:45:00Z">
        <w:r w:rsidR="00194FF3" w:rsidDel="00EB2F73">
          <w:rPr>
            <w:rFonts w:ascii="Palatino Linotype" w:hAnsi="Palatino Linotype" w:cs="Times New Roman"/>
            <w:sz w:val="24"/>
            <w:szCs w:val="24"/>
          </w:rPr>
          <w:delText>On immigration policy,</w:delText>
        </w:r>
      </w:del>
      <w:ins w:id="24" w:author="mwdrap@gmail.com" w:date="2019-09-27T13:45:00Z">
        <w:r w:rsidR="00EB2F73">
          <w:rPr>
            <w:rFonts w:ascii="Palatino Linotype" w:hAnsi="Palatino Linotype" w:cs="Times New Roman"/>
            <w:sz w:val="24"/>
            <w:szCs w:val="24"/>
          </w:rPr>
          <w:t xml:space="preserve">You favor a restrictive immigration policy to ensure that </w:t>
        </w:r>
      </w:ins>
      <w:del w:id="25" w:author="mwdrap@gmail.com" w:date="2019-09-27T13:45:00Z">
        <w:r w:rsidR="00194FF3" w:rsidDel="00EB2F73">
          <w:rPr>
            <w:rFonts w:ascii="Palatino Linotype" w:hAnsi="Palatino Linotype" w:cs="Times New Roman"/>
            <w:sz w:val="24"/>
            <w:szCs w:val="24"/>
          </w:rPr>
          <w:delText xml:space="preserve"> you will be guided by the notion that a society should be </w:delText>
        </w:r>
      </w:del>
      <w:ins w:id="26" w:author="mwdrap@gmail.com" w:date="2019-09-27T13:45:00Z">
        <w:r w:rsidR="00EB2F73">
          <w:rPr>
            <w:rFonts w:ascii="Palatino Linotype" w:hAnsi="Palatino Linotype" w:cs="Times New Roman"/>
            <w:sz w:val="24"/>
            <w:szCs w:val="24"/>
          </w:rPr>
          <w:t xml:space="preserve">each society will remain </w:t>
        </w:r>
      </w:ins>
      <w:r w:rsidR="00194FF3">
        <w:rPr>
          <w:rFonts w:ascii="Palatino Linotype" w:hAnsi="Palatino Linotype" w:cs="Times New Roman"/>
          <w:sz w:val="24"/>
          <w:szCs w:val="24"/>
        </w:rPr>
        <w:t xml:space="preserve">a common world </w:t>
      </w:r>
      <w:del w:id="27" w:author="mwdrap@gmail.com" w:date="2019-09-27T13:45:00Z">
        <w:r w:rsidR="00194FF3" w:rsidDel="00EB2F73">
          <w:rPr>
            <w:rFonts w:ascii="Palatino Linotype" w:hAnsi="Palatino Linotype" w:cs="Times New Roman"/>
            <w:sz w:val="24"/>
            <w:szCs w:val="24"/>
          </w:rPr>
          <w:delText>and its people should share</w:delText>
        </w:r>
      </w:del>
      <w:ins w:id="28" w:author="mwdrap@gmail.com" w:date="2019-09-27T13:45:00Z">
        <w:r w:rsidR="00EB2F73">
          <w:rPr>
            <w:rFonts w:ascii="Palatino Linotype" w:hAnsi="Palatino Linotype" w:cs="Times New Roman"/>
            <w:sz w:val="24"/>
            <w:szCs w:val="24"/>
          </w:rPr>
          <w:t>whose people share</w:t>
        </w:r>
      </w:ins>
      <w:r w:rsidR="00194FF3">
        <w:rPr>
          <w:rFonts w:ascii="Palatino Linotype" w:hAnsi="Palatino Linotype" w:cs="Times New Roman"/>
          <w:sz w:val="24"/>
          <w:szCs w:val="24"/>
        </w:rPr>
        <w:t xml:space="preserve"> a common life.</w:t>
      </w:r>
      <w:r w:rsidR="004240DE">
        <w:rPr>
          <w:rFonts w:ascii="Palatino Linotype" w:hAnsi="Palatino Linotype" w:cs="Times New Roman"/>
          <w:sz w:val="24"/>
          <w:szCs w:val="24"/>
        </w:rPr>
        <w:t xml:space="preserve"> </w:t>
      </w:r>
      <w:ins w:id="29" w:author="mwdrap@gmail.com" w:date="2019-09-27T13:46:00Z">
        <w:r w:rsidR="00EB2F73">
          <w:rPr>
            <w:rFonts w:ascii="Palatino Linotype" w:hAnsi="Palatino Linotype" w:cs="Times New Roman"/>
            <w:sz w:val="24"/>
            <w:szCs w:val="24"/>
          </w:rPr>
          <w:t xml:space="preserve">You are more ambivalent on minority rights, taking an expansive </w:t>
        </w:r>
      </w:ins>
      <w:del w:id="30" w:author="mwdrap@gmail.com" w:date="2019-09-27T13:46:00Z">
        <w:r w:rsidR="004240DE" w:rsidDel="00EB2F73">
          <w:rPr>
            <w:rFonts w:ascii="Palatino Linotype" w:hAnsi="Palatino Linotype" w:cs="Times New Roman"/>
            <w:sz w:val="24"/>
            <w:szCs w:val="24"/>
          </w:rPr>
          <w:delText>You take an expansive view of minority rights,</w:delText>
        </w:r>
      </w:del>
      <w:ins w:id="31" w:author="mwdrap@gmail.com" w:date="2019-09-27T13:46:00Z">
        <w:r w:rsidR="00EB2F73">
          <w:rPr>
            <w:rFonts w:ascii="Palatino Linotype" w:hAnsi="Palatino Linotype" w:cs="Times New Roman"/>
            <w:sz w:val="24"/>
            <w:szCs w:val="24"/>
          </w:rPr>
          <w:t>view</w:t>
        </w:r>
      </w:ins>
      <w:r w:rsidR="004240DE">
        <w:rPr>
          <w:rFonts w:ascii="Palatino Linotype" w:hAnsi="Palatino Linotype" w:cs="Times New Roman"/>
          <w:sz w:val="24"/>
          <w:szCs w:val="24"/>
        </w:rPr>
        <w:t xml:space="preserve"> in the sense that minorities have a right to not have realms of value invaded by other goods, but </w:t>
      </w:r>
      <w:del w:id="32" w:author="mwdrap@gmail.com" w:date="2019-09-27T13:47:00Z">
        <w:r w:rsidR="00137A9C" w:rsidDel="00EB2F73">
          <w:rPr>
            <w:rFonts w:ascii="Palatino Linotype" w:hAnsi="Palatino Linotype" w:cs="Times New Roman"/>
            <w:sz w:val="24"/>
            <w:szCs w:val="24"/>
          </w:rPr>
          <w:delText xml:space="preserve">you </w:delText>
        </w:r>
        <w:r w:rsidR="004240DE" w:rsidDel="00EB2F73">
          <w:rPr>
            <w:rFonts w:ascii="Palatino Linotype" w:hAnsi="Palatino Linotype" w:cs="Times New Roman"/>
            <w:sz w:val="24"/>
            <w:szCs w:val="24"/>
          </w:rPr>
          <w:delText>a</w:delText>
        </w:r>
        <w:r w:rsidR="00137A9C" w:rsidDel="00EB2F73">
          <w:rPr>
            <w:rFonts w:ascii="Palatino Linotype" w:hAnsi="Palatino Linotype" w:cs="Times New Roman"/>
            <w:sz w:val="24"/>
            <w:szCs w:val="24"/>
          </w:rPr>
          <w:delText xml:space="preserve">lso take </w:delText>
        </w:r>
      </w:del>
      <w:ins w:id="33" w:author="mwdrap@gmail.com" w:date="2019-09-27T13:47:00Z">
        <w:r w:rsidR="00EB2F73">
          <w:rPr>
            <w:rFonts w:ascii="Palatino Linotype" w:hAnsi="Palatino Linotype" w:cs="Times New Roman"/>
            <w:sz w:val="24"/>
            <w:szCs w:val="24"/>
          </w:rPr>
          <w:t xml:space="preserve">taking </w:t>
        </w:r>
      </w:ins>
      <w:r w:rsidR="00137A9C">
        <w:rPr>
          <w:rFonts w:ascii="Palatino Linotype" w:hAnsi="Palatino Linotype" w:cs="Times New Roman"/>
          <w:sz w:val="24"/>
          <w:szCs w:val="24"/>
        </w:rPr>
        <w:t>a</w:t>
      </w:r>
      <w:r w:rsidR="004240DE">
        <w:rPr>
          <w:rFonts w:ascii="Palatino Linotype" w:hAnsi="Palatino Linotype" w:cs="Times New Roman"/>
          <w:sz w:val="24"/>
          <w:szCs w:val="24"/>
        </w:rPr>
        <w:t xml:space="preserve"> minimalist view, in the sense that it isn’t actually important whether minority rights result in equality in the sphere of rights (because in a complex egalitarian system, this inequality will be made up for by another inequality elsewhere.</w:t>
      </w:r>
    </w:p>
    <w:p w14:paraId="32D91CE5" w14:textId="77777777" w:rsidR="007927DE" w:rsidRDefault="007927DE">
      <w:pPr>
        <w:rPr>
          <w:rFonts w:ascii="Palatino Linotype" w:hAnsi="Palatino Linotype" w:cs="Times New Roman"/>
          <w:sz w:val="24"/>
          <w:szCs w:val="24"/>
        </w:rPr>
      </w:pPr>
    </w:p>
    <w:p w14:paraId="4E3658D4" w14:textId="77777777" w:rsidR="004240DE" w:rsidRPr="004240DE" w:rsidRDefault="004240DE">
      <w:pPr>
        <w:rPr>
          <w:rFonts w:ascii="Palatino Linotype" w:hAnsi="Palatino Linotype" w:cs="Times New Roman"/>
          <w:b/>
          <w:sz w:val="24"/>
          <w:szCs w:val="24"/>
        </w:rPr>
      </w:pPr>
      <w:r>
        <w:rPr>
          <w:rFonts w:ascii="Palatino Linotype" w:hAnsi="Palatino Linotype" w:cs="Times New Roman"/>
          <w:b/>
          <w:sz w:val="24"/>
          <w:szCs w:val="24"/>
        </w:rPr>
        <w:lastRenderedPageBreak/>
        <w:t>Tips and Strategies</w:t>
      </w:r>
    </w:p>
    <w:p w14:paraId="1850A2C1" w14:textId="276A7EEC" w:rsidR="008153DC" w:rsidRDefault="008153DC" w:rsidP="008153DC">
      <w:pPr>
        <w:rPr>
          <w:rFonts w:ascii="Palatino Linotype" w:hAnsi="Palatino Linotype" w:cs="Times New Roman"/>
          <w:sz w:val="24"/>
          <w:szCs w:val="24"/>
        </w:rPr>
      </w:pPr>
      <w:r>
        <w:rPr>
          <w:rFonts w:ascii="Palatino Linotype" w:hAnsi="Palatino Linotype" w:cs="Times New Roman"/>
          <w:sz w:val="24"/>
          <w:szCs w:val="24"/>
        </w:rPr>
        <w:t xml:space="preserve">You believe that liberalism devalues community, and that liberals tend to abstract away from the real human characteristics of particular societies. As a result, you will be hesitant to cooperate with </w:t>
      </w:r>
      <w:del w:id="34" w:author="mwdrap@gmail.com" w:date="2019-09-27T13:48:00Z">
        <w:r w:rsidDel="00EB2F73">
          <w:rPr>
            <w:rFonts w:ascii="Palatino Linotype" w:hAnsi="Palatino Linotype" w:cs="Times New Roman"/>
            <w:sz w:val="24"/>
            <w:szCs w:val="24"/>
          </w:rPr>
          <w:delText>the uniform liberal faction</w:delText>
        </w:r>
      </w:del>
      <w:ins w:id="35" w:author="mwdrap@gmail.com" w:date="2019-09-27T13:48:00Z">
        <w:r w:rsidR="00EB2F73">
          <w:rPr>
            <w:rFonts w:ascii="Palatino Linotype" w:hAnsi="Palatino Linotype" w:cs="Times New Roman"/>
            <w:sz w:val="24"/>
            <w:szCs w:val="24"/>
          </w:rPr>
          <w:t>any faction</w:t>
        </w:r>
      </w:ins>
      <w:r>
        <w:rPr>
          <w:rFonts w:ascii="Palatino Linotype" w:hAnsi="Palatino Linotype" w:cs="Times New Roman"/>
          <w:sz w:val="24"/>
          <w:szCs w:val="24"/>
        </w:rPr>
        <w:t xml:space="preserve"> if they propose to determine and implement universal principles of justice. To the extent that the small government faction resists these universalizing tendencies, you will be inclined to cooperate with them. However, if they embrace the principle that any particular good </w:t>
      </w:r>
      <w:del w:id="36" w:author="mwdrap@gmail.com" w:date="2019-09-27T13:49:00Z">
        <w:r w:rsidDel="00EB2F73">
          <w:rPr>
            <w:rFonts w:ascii="Palatino Linotype" w:hAnsi="Palatino Linotype" w:cs="Times New Roman"/>
            <w:sz w:val="24"/>
            <w:szCs w:val="24"/>
          </w:rPr>
          <w:delText xml:space="preserve">(such as money) </w:delText>
        </w:r>
      </w:del>
      <w:r>
        <w:rPr>
          <w:rFonts w:ascii="Palatino Linotype" w:hAnsi="Palatino Linotype" w:cs="Times New Roman"/>
          <w:sz w:val="24"/>
          <w:szCs w:val="24"/>
        </w:rPr>
        <w:t xml:space="preserve">should have universal application, </w:t>
      </w:r>
      <w:ins w:id="37" w:author="Andy Lamey" w:date="2019-09-26T09:45:00Z">
        <w:del w:id="38" w:author="mwdrap@gmail.com" w:date="2019-09-27T13:49:00Z">
          <w:r w:rsidR="002B58A6" w:rsidDel="00EB2F73">
            <w:rPr>
              <w:rFonts w:ascii="Palatino Linotype" w:hAnsi="Palatino Linotype" w:cs="Times New Roman"/>
              <w:sz w:val="24"/>
              <w:szCs w:val="24"/>
            </w:rPr>
            <w:delText xml:space="preserve">as by for example, </w:delText>
          </w:r>
        </w:del>
      </w:ins>
      <w:r>
        <w:rPr>
          <w:rFonts w:ascii="Palatino Linotype" w:hAnsi="Palatino Linotype" w:cs="Times New Roman"/>
          <w:sz w:val="24"/>
          <w:szCs w:val="24"/>
        </w:rPr>
        <w:t>you will be inclined to disagree.</w:t>
      </w:r>
      <w:ins w:id="39" w:author="mwdrap@gmail.com" w:date="2019-09-27T13:49:00Z">
        <w:r w:rsidR="00EB2F73">
          <w:rPr>
            <w:rFonts w:ascii="Palatino Linotype" w:hAnsi="Palatino Linotype" w:cs="Times New Roman"/>
            <w:sz w:val="24"/>
            <w:szCs w:val="24"/>
          </w:rPr>
          <w:t xml:space="preserve"> This might take the form of a</w:t>
        </w:r>
      </w:ins>
      <w:ins w:id="40" w:author="mwdrap@gmail.com" w:date="2019-09-27T13:52:00Z">
        <w:r w:rsidR="00EB2F73">
          <w:rPr>
            <w:rFonts w:ascii="Palatino Linotype" w:hAnsi="Palatino Linotype" w:cs="Times New Roman"/>
            <w:sz w:val="24"/>
            <w:szCs w:val="24"/>
          </w:rPr>
          <w:t xml:space="preserve"> heavy</w:t>
        </w:r>
      </w:ins>
      <w:ins w:id="41" w:author="mwdrap@gmail.com" w:date="2019-09-27T13:50:00Z">
        <w:r w:rsidR="00EB2F73">
          <w:rPr>
            <w:rFonts w:ascii="Palatino Linotype" w:hAnsi="Palatino Linotype" w:cs="Times New Roman"/>
            <w:sz w:val="24"/>
            <w:szCs w:val="24"/>
          </w:rPr>
          <w:t xml:space="preserve"> </w:t>
        </w:r>
      </w:ins>
      <w:ins w:id="42" w:author="mwdrap@gmail.com" w:date="2019-09-27T13:49:00Z">
        <w:r w:rsidR="00EB2F73">
          <w:rPr>
            <w:rFonts w:ascii="Palatino Linotype" w:hAnsi="Palatino Linotype" w:cs="Times New Roman"/>
            <w:sz w:val="24"/>
            <w:szCs w:val="24"/>
          </w:rPr>
          <w:t>emphasis on property rights</w:t>
        </w:r>
      </w:ins>
      <w:ins w:id="43" w:author="mwdrap@gmail.com" w:date="2019-09-27T13:52:00Z">
        <w:r w:rsidR="00EB2F73">
          <w:rPr>
            <w:rFonts w:ascii="Palatino Linotype" w:hAnsi="Palatino Linotype" w:cs="Times New Roman"/>
            <w:sz w:val="24"/>
            <w:szCs w:val="24"/>
          </w:rPr>
          <w:t xml:space="preserve"> or wealth</w:t>
        </w:r>
      </w:ins>
      <w:del w:id="44" w:author="mwdrap@gmail.com" w:date="2019-09-27T13:47:00Z">
        <w:r w:rsidDel="00EB2F73">
          <w:rPr>
            <w:rFonts w:ascii="Palatino Linotype" w:hAnsi="Palatino Linotype" w:cs="Times New Roman"/>
            <w:sz w:val="24"/>
            <w:szCs w:val="24"/>
          </w:rPr>
          <w:delText xml:space="preserve"> </w:delText>
        </w:r>
      </w:del>
      <w:ins w:id="45" w:author="mwdrap@gmail.com" w:date="2019-09-27T13:52:00Z">
        <w:r w:rsidR="00EB2F73">
          <w:rPr>
            <w:rFonts w:ascii="Palatino Linotype" w:hAnsi="Palatino Linotype" w:cs="Times New Roman"/>
            <w:sz w:val="24"/>
            <w:szCs w:val="24"/>
          </w:rPr>
          <w:t xml:space="preserve">, </w:t>
        </w:r>
      </w:ins>
      <w:ins w:id="46" w:author="mwdrap@gmail.com" w:date="2019-09-27T13:50:00Z">
        <w:r w:rsidR="00EB2F73">
          <w:rPr>
            <w:rFonts w:ascii="Palatino Linotype" w:hAnsi="Palatino Linotype" w:cs="Times New Roman"/>
            <w:sz w:val="24"/>
            <w:szCs w:val="24"/>
          </w:rPr>
          <w:t xml:space="preserve">but </w:t>
        </w:r>
      </w:ins>
      <w:ins w:id="47" w:author="mwdrap@gmail.com" w:date="2019-09-27T13:51:00Z">
        <w:r w:rsidR="00EB2F73">
          <w:rPr>
            <w:rFonts w:ascii="Palatino Linotype" w:hAnsi="Palatino Linotype" w:cs="Times New Roman"/>
            <w:sz w:val="24"/>
            <w:szCs w:val="24"/>
          </w:rPr>
          <w:t>a subtler example</w:t>
        </w:r>
      </w:ins>
      <w:ins w:id="48" w:author="mwdrap@gmail.com" w:date="2019-09-27T13:50:00Z">
        <w:r w:rsidR="00EB2F73">
          <w:rPr>
            <w:rFonts w:ascii="Palatino Linotype" w:hAnsi="Palatino Linotype" w:cs="Times New Roman"/>
            <w:sz w:val="24"/>
            <w:szCs w:val="24"/>
          </w:rPr>
          <w:t xml:space="preserve"> might be the expansion of meritocracy to all areas of life</w:t>
        </w:r>
      </w:ins>
      <w:ins w:id="49" w:author="mwdrap@gmail.com" w:date="2019-09-27T13:51:00Z">
        <w:r w:rsidR="00EB2F73">
          <w:rPr>
            <w:rFonts w:ascii="Palatino Linotype" w:hAnsi="Palatino Linotype" w:cs="Times New Roman"/>
            <w:sz w:val="24"/>
            <w:szCs w:val="24"/>
          </w:rPr>
          <w:t xml:space="preserve">. You would oppose </w:t>
        </w:r>
      </w:ins>
      <w:ins w:id="50" w:author="mwdrap@gmail.com" w:date="2019-09-27T13:52:00Z">
        <w:r w:rsidR="00EB2F73">
          <w:rPr>
            <w:rFonts w:ascii="Palatino Linotype" w:hAnsi="Palatino Linotype" w:cs="Times New Roman"/>
            <w:sz w:val="24"/>
            <w:szCs w:val="24"/>
          </w:rPr>
          <w:t>all of these measures</w:t>
        </w:r>
      </w:ins>
      <w:ins w:id="51" w:author="mwdrap@gmail.com" w:date="2019-09-27T13:51:00Z">
        <w:r w:rsidR="00EB2F73">
          <w:rPr>
            <w:rFonts w:ascii="Palatino Linotype" w:hAnsi="Palatino Linotype" w:cs="Times New Roman"/>
            <w:sz w:val="24"/>
            <w:szCs w:val="24"/>
          </w:rPr>
          <w:t xml:space="preserve"> because you believe that</w:t>
        </w:r>
      </w:ins>
      <w:ins w:id="52" w:author="mwdrap@gmail.com" w:date="2019-09-27T13:52:00Z">
        <w:r w:rsidR="00EB2F73">
          <w:rPr>
            <w:rFonts w:ascii="Palatino Linotype" w:hAnsi="Palatino Linotype" w:cs="Times New Roman"/>
            <w:sz w:val="24"/>
            <w:szCs w:val="24"/>
          </w:rPr>
          <w:t xml:space="preserve"> each good</w:t>
        </w:r>
      </w:ins>
      <w:ins w:id="53" w:author="mwdrap@gmail.com" w:date="2019-09-27T13:51:00Z">
        <w:r w:rsidR="00EB2F73">
          <w:rPr>
            <w:rFonts w:ascii="Palatino Linotype" w:hAnsi="Palatino Linotype" w:cs="Times New Roman"/>
            <w:sz w:val="24"/>
            <w:szCs w:val="24"/>
          </w:rPr>
          <w:t xml:space="preserve"> should apply </w:t>
        </w:r>
      </w:ins>
      <w:ins w:id="54" w:author="mwdrap@gmail.com" w:date="2019-09-27T13:52:00Z">
        <w:r w:rsidR="00EB2F73">
          <w:rPr>
            <w:rFonts w:ascii="Palatino Linotype" w:hAnsi="Palatino Linotype" w:cs="Times New Roman"/>
            <w:sz w:val="24"/>
            <w:szCs w:val="24"/>
          </w:rPr>
          <w:t xml:space="preserve">only </w:t>
        </w:r>
      </w:ins>
      <w:ins w:id="55" w:author="mwdrap@gmail.com" w:date="2019-09-27T13:51:00Z">
        <w:r w:rsidR="00EB2F73">
          <w:rPr>
            <w:rFonts w:ascii="Palatino Linotype" w:hAnsi="Palatino Linotype" w:cs="Times New Roman"/>
            <w:sz w:val="24"/>
            <w:szCs w:val="24"/>
          </w:rPr>
          <w:t>within its sphere.</w:t>
        </w:r>
      </w:ins>
    </w:p>
    <w:p w14:paraId="15FA9C7A" w14:textId="338FFC93" w:rsidR="00D66DC7" w:rsidRDefault="00194FF3">
      <w:pPr>
        <w:rPr>
          <w:rFonts w:ascii="Palatino Linotype" w:hAnsi="Palatino Linotype" w:cs="Times New Roman"/>
          <w:sz w:val="24"/>
          <w:szCs w:val="24"/>
        </w:rPr>
      </w:pPr>
      <w:r>
        <w:rPr>
          <w:rFonts w:ascii="Palatino Linotype" w:hAnsi="Palatino Linotype" w:cs="Times New Roman"/>
          <w:sz w:val="24"/>
          <w:szCs w:val="24"/>
        </w:rPr>
        <w:t xml:space="preserve">Natural allies for </w:t>
      </w:r>
      <w:r w:rsidR="004240DE">
        <w:rPr>
          <w:rFonts w:ascii="Palatino Linotype" w:hAnsi="Palatino Linotype" w:cs="Times New Roman"/>
          <w:sz w:val="24"/>
          <w:szCs w:val="24"/>
        </w:rPr>
        <w:t xml:space="preserve">your </w:t>
      </w:r>
      <w:r>
        <w:rPr>
          <w:rFonts w:ascii="Palatino Linotype" w:hAnsi="Palatino Linotype" w:cs="Times New Roman"/>
          <w:sz w:val="24"/>
          <w:szCs w:val="24"/>
        </w:rPr>
        <w:t xml:space="preserve">position can be found among the other indeterminates. In particular, </w:t>
      </w:r>
      <w:ins w:id="56" w:author="mwdrap@gmail.com" w:date="2019-09-27T13:53:00Z">
        <w:r w:rsidR="00EB2F73">
          <w:rPr>
            <w:rFonts w:ascii="Palatino Linotype" w:hAnsi="Palatino Linotype" w:cs="Times New Roman"/>
            <w:sz w:val="24"/>
            <w:szCs w:val="24"/>
          </w:rPr>
          <w:t xml:space="preserve">if the assembly includes followers of </w:t>
        </w:r>
      </w:ins>
      <w:r>
        <w:rPr>
          <w:rFonts w:ascii="Palatino Linotype" w:hAnsi="Palatino Linotype" w:cs="Times New Roman"/>
          <w:sz w:val="24"/>
          <w:szCs w:val="24"/>
        </w:rPr>
        <w:t>Chandran Kuthakis</w:t>
      </w:r>
      <w:ins w:id="57" w:author="Andy Lamey" w:date="2019-09-26T09:45:00Z">
        <w:r w:rsidR="002B58A6">
          <w:rPr>
            <w:rFonts w:ascii="Palatino Linotype" w:hAnsi="Palatino Linotype" w:cs="Times New Roman"/>
            <w:sz w:val="24"/>
            <w:szCs w:val="24"/>
          </w:rPr>
          <w:t xml:space="preserve"> </w:t>
        </w:r>
      </w:ins>
      <w:ins w:id="58" w:author="mwdrap@gmail.com" w:date="2019-09-27T13:53:00Z">
        <w:r w:rsidR="00EB2F73">
          <w:rPr>
            <w:rFonts w:ascii="Palatino Linotype" w:hAnsi="Palatino Linotype" w:cs="Times New Roman"/>
            <w:sz w:val="24"/>
            <w:szCs w:val="24"/>
          </w:rPr>
          <w:t>or</w:t>
        </w:r>
      </w:ins>
      <w:ins w:id="59" w:author="Andy Lamey" w:date="2019-09-26T09:45:00Z">
        <w:del w:id="60" w:author="mwdrap@gmail.com" w:date="2019-09-27T13:53:00Z">
          <w:r w:rsidR="002B58A6" w:rsidDel="00EB2F73">
            <w:rPr>
              <w:rFonts w:ascii="Palatino Linotype" w:hAnsi="Palatino Linotype" w:cs="Times New Roman"/>
              <w:sz w:val="24"/>
              <w:szCs w:val="24"/>
            </w:rPr>
            <w:delText>and</w:delText>
          </w:r>
        </w:del>
      </w:ins>
      <w:del w:id="61" w:author="Andy Lamey" w:date="2019-09-26T09:45:00Z">
        <w:r w:rsidDel="002B58A6">
          <w:rPr>
            <w:rFonts w:ascii="Palatino Linotype" w:hAnsi="Palatino Linotype" w:cs="Times New Roman"/>
            <w:sz w:val="24"/>
            <w:szCs w:val="24"/>
          </w:rPr>
          <w:delText>,</w:delText>
        </w:r>
      </w:del>
      <w:r>
        <w:rPr>
          <w:rFonts w:ascii="Palatino Linotype" w:hAnsi="Palatino Linotype" w:cs="Times New Roman"/>
          <w:sz w:val="24"/>
          <w:szCs w:val="24"/>
        </w:rPr>
        <w:t xml:space="preserve"> Judith Shkla</w:t>
      </w:r>
      <w:ins w:id="62" w:author="mwdrap@gmail.com" w:date="2019-09-27T13:53:00Z">
        <w:r w:rsidR="00EB2F73">
          <w:rPr>
            <w:rFonts w:ascii="Palatino Linotype" w:hAnsi="Palatino Linotype" w:cs="Times New Roman"/>
            <w:sz w:val="24"/>
            <w:szCs w:val="24"/>
          </w:rPr>
          <w:t xml:space="preserve">r, you might be inclined to cooperate with them because they would </w:t>
        </w:r>
      </w:ins>
      <w:del w:id="63" w:author="mwdrap@gmail.com" w:date="2019-09-27T13:53:00Z">
        <w:r w:rsidDel="00EB2F73">
          <w:rPr>
            <w:rFonts w:ascii="Palatino Linotype" w:hAnsi="Palatino Linotype" w:cs="Times New Roman"/>
            <w:sz w:val="24"/>
            <w:szCs w:val="24"/>
          </w:rPr>
          <w:delText xml:space="preserve">r </w:delText>
        </w:r>
      </w:del>
      <w:del w:id="64" w:author="Andy Lamey" w:date="2019-09-26T09:45:00Z">
        <w:r w:rsidDel="002B58A6">
          <w:rPr>
            <w:rFonts w:ascii="Palatino Linotype" w:hAnsi="Palatino Linotype" w:cs="Times New Roman"/>
            <w:sz w:val="24"/>
            <w:szCs w:val="24"/>
          </w:rPr>
          <w:delText>and John Stuart Mill</w:delText>
        </w:r>
      </w:del>
      <w:ins w:id="65" w:author="Andy Lamey" w:date="2019-09-26T09:47:00Z">
        <w:del w:id="66" w:author="mwdrap@gmail.com" w:date="2019-09-27T13:53:00Z">
          <w:r w:rsidR="002B58A6" w:rsidDel="00EB2F73">
            <w:rPr>
              <w:rFonts w:ascii="Palatino Linotype" w:hAnsi="Palatino Linotype" w:cs="Times New Roman"/>
              <w:sz w:val="24"/>
              <w:szCs w:val="24"/>
            </w:rPr>
            <w:delText xml:space="preserve">. </w:delText>
          </w:r>
        </w:del>
      </w:ins>
      <w:del w:id="67" w:author="mwdrap@gmail.com" w:date="2019-09-27T13:53:00Z">
        <w:r w:rsidDel="00EB2F73">
          <w:rPr>
            <w:rFonts w:ascii="Palatino Linotype" w:hAnsi="Palatino Linotype" w:cs="Times New Roman"/>
            <w:sz w:val="24"/>
            <w:szCs w:val="24"/>
          </w:rPr>
          <w:delText xml:space="preserve"> </w:delText>
        </w:r>
      </w:del>
      <w:r>
        <w:rPr>
          <w:rFonts w:ascii="Palatino Linotype" w:hAnsi="Palatino Linotype" w:cs="Times New Roman"/>
          <w:sz w:val="24"/>
          <w:szCs w:val="24"/>
        </w:rPr>
        <w:t>share your cautious approach to identifying universal value</w:t>
      </w:r>
      <w:r w:rsidR="004240DE">
        <w:rPr>
          <w:rFonts w:ascii="Palatino Linotype" w:hAnsi="Palatino Linotype" w:cs="Times New Roman"/>
          <w:sz w:val="24"/>
          <w:szCs w:val="24"/>
        </w:rPr>
        <w:t xml:space="preserve"> and your appreciation of the particularity of culture</w:t>
      </w:r>
      <w:r>
        <w:rPr>
          <w:rFonts w:ascii="Palatino Linotype" w:hAnsi="Palatino Linotype" w:cs="Times New Roman"/>
          <w:sz w:val="24"/>
          <w:szCs w:val="24"/>
        </w:rPr>
        <w:t xml:space="preserve">. You could cautiously ally with </w:t>
      </w:r>
      <w:ins w:id="68" w:author="mwdrap@gmail.com" w:date="2019-09-27T13:53:00Z">
        <w:r w:rsidR="00EB2F73">
          <w:rPr>
            <w:rFonts w:ascii="Palatino Linotype" w:hAnsi="Palatino Linotype" w:cs="Times New Roman"/>
            <w:sz w:val="24"/>
            <w:szCs w:val="24"/>
          </w:rPr>
          <w:t xml:space="preserve">acolytes of </w:t>
        </w:r>
      </w:ins>
      <w:r>
        <w:rPr>
          <w:rFonts w:ascii="Palatino Linotype" w:hAnsi="Palatino Linotype" w:cs="Times New Roman"/>
          <w:sz w:val="24"/>
          <w:szCs w:val="24"/>
        </w:rPr>
        <w:t xml:space="preserve">capabilities theorists like Martha Nussbaum and Amartya Sen, </w:t>
      </w:r>
      <w:ins w:id="69" w:author="mwdrap@gmail.com" w:date="2019-09-27T13:53:00Z">
        <w:r w:rsidR="00EB2F73">
          <w:rPr>
            <w:rFonts w:ascii="Palatino Linotype" w:hAnsi="Palatino Linotype" w:cs="Times New Roman"/>
            <w:sz w:val="24"/>
            <w:szCs w:val="24"/>
          </w:rPr>
          <w:t xml:space="preserve">if present, </w:t>
        </w:r>
      </w:ins>
      <w:r>
        <w:rPr>
          <w:rFonts w:ascii="Palatino Linotype" w:hAnsi="Palatino Linotype" w:cs="Times New Roman"/>
          <w:sz w:val="24"/>
          <w:szCs w:val="24"/>
        </w:rPr>
        <w:t>because the capabilities approach also seeks to proliferate realms of value.</w:t>
      </w:r>
      <w:r w:rsidR="004240DE">
        <w:rPr>
          <w:rFonts w:ascii="Palatino Linotype" w:hAnsi="Palatino Linotype" w:cs="Times New Roman"/>
          <w:sz w:val="24"/>
          <w:szCs w:val="24"/>
        </w:rPr>
        <w:t xml:space="preserve"> </w:t>
      </w:r>
      <w:r>
        <w:rPr>
          <w:rFonts w:ascii="Palatino Linotype" w:hAnsi="Palatino Linotype" w:cs="Times New Roman"/>
          <w:sz w:val="24"/>
          <w:szCs w:val="24"/>
        </w:rPr>
        <w:t xml:space="preserve">You will have a harder time working with </w:t>
      </w:r>
      <w:ins w:id="70" w:author="mwdrap@gmail.com" w:date="2019-09-27T13:54:00Z">
        <w:r w:rsidR="00756A96">
          <w:rPr>
            <w:rFonts w:ascii="Palatino Linotype" w:hAnsi="Palatino Linotype" w:cs="Times New Roman"/>
            <w:sz w:val="24"/>
            <w:szCs w:val="24"/>
          </w:rPr>
          <w:t>advocates of positions like</w:t>
        </w:r>
      </w:ins>
      <w:del w:id="71" w:author="mwdrap@gmail.com" w:date="2019-09-27T13:54:00Z">
        <w:r w:rsidDel="00756A96">
          <w:rPr>
            <w:rFonts w:ascii="Palatino Linotype" w:hAnsi="Palatino Linotype" w:cs="Times New Roman"/>
            <w:sz w:val="24"/>
            <w:szCs w:val="24"/>
          </w:rPr>
          <w:delText>views like</w:delText>
        </w:r>
      </w:del>
      <w:r>
        <w:rPr>
          <w:rFonts w:ascii="Palatino Linotype" w:hAnsi="Palatino Linotype" w:cs="Times New Roman"/>
          <w:sz w:val="24"/>
          <w:szCs w:val="24"/>
        </w:rPr>
        <w:t xml:space="preserve"> Derek Parfit’s moral realism and </w:t>
      </w:r>
      <w:r w:rsidR="004240DE">
        <w:rPr>
          <w:rFonts w:ascii="Palatino Linotype" w:hAnsi="Palatino Linotype" w:cs="Times New Roman"/>
          <w:sz w:val="24"/>
          <w:szCs w:val="24"/>
        </w:rPr>
        <w:t>Susan Moller Okin’s subordination of culture to rights, because you see these views as imposing the tyranny of a single value across a range of spheres.</w:t>
      </w:r>
    </w:p>
    <w:p w14:paraId="27829C77" w14:textId="77777777" w:rsidR="008153DC" w:rsidRDefault="008153DC" w:rsidP="00E21687">
      <w:pPr>
        <w:pStyle w:val="BodyA"/>
        <w:rPr>
          <w:rFonts w:ascii="Palatino" w:hAnsi="Palatino"/>
          <w:b/>
          <w:lang w:val="de-DE"/>
        </w:rPr>
      </w:pPr>
    </w:p>
    <w:p w14:paraId="3BFAB3A0" w14:textId="6880928A" w:rsidR="000A79FC" w:rsidRDefault="000A79FC" w:rsidP="00E21687">
      <w:pPr>
        <w:pStyle w:val="BodyA"/>
        <w:rPr>
          <w:rFonts w:ascii="Palatino" w:hAnsi="Palatino"/>
          <w:b/>
          <w:lang w:val="de-DE"/>
        </w:rPr>
      </w:pPr>
      <w:r>
        <w:rPr>
          <w:rFonts w:ascii="Palatino" w:hAnsi="Palatino"/>
          <w:b/>
          <w:lang w:val="de-DE"/>
        </w:rPr>
        <w:t xml:space="preserve">Primary </w:t>
      </w:r>
      <w:r w:rsidR="00D66DC7">
        <w:rPr>
          <w:rFonts w:ascii="Palatino" w:hAnsi="Palatino"/>
          <w:b/>
          <w:lang w:val="de-DE"/>
        </w:rPr>
        <w:t>Text</w:t>
      </w:r>
      <w:r>
        <w:rPr>
          <w:rFonts w:ascii="Palatino" w:hAnsi="Palatino"/>
          <w:b/>
          <w:lang w:val="de-DE"/>
        </w:rPr>
        <w:t>:</w:t>
      </w:r>
    </w:p>
    <w:p w14:paraId="1BC9C516" w14:textId="77777777" w:rsidR="000A79FC" w:rsidRDefault="000A79FC" w:rsidP="00E21687">
      <w:pPr>
        <w:pStyle w:val="BodyA"/>
        <w:rPr>
          <w:rFonts w:ascii="Palatino" w:hAnsi="Palatino"/>
          <w:b/>
          <w:lang w:val="de-DE"/>
        </w:rPr>
      </w:pPr>
    </w:p>
    <w:p w14:paraId="269AAD2B" w14:textId="77777777" w:rsidR="00E21687" w:rsidRDefault="00D66DC7" w:rsidP="00DC2AE9">
      <w:pPr>
        <w:pStyle w:val="BodyA"/>
        <w:rPr>
          <w:rFonts w:ascii="Palatino" w:hAnsi="Palatino"/>
          <w:lang w:val="de-DE"/>
        </w:rPr>
      </w:pPr>
      <w:r>
        <w:rPr>
          <w:rFonts w:ascii="Palatino" w:hAnsi="Palatino"/>
          <w:lang w:val="de-DE"/>
        </w:rPr>
        <w:t>Walzer, Michael (1983). “Spheres of Justice,“ Ch. 1 “Complex Equality,“ Basic Books.</w:t>
      </w:r>
    </w:p>
    <w:p w14:paraId="16F20BBD" w14:textId="77777777" w:rsidR="004240DE" w:rsidRDefault="004240DE" w:rsidP="00DC2AE9">
      <w:pPr>
        <w:pStyle w:val="BodyA"/>
        <w:rPr>
          <w:rFonts w:ascii="Palatino" w:hAnsi="Palatino"/>
          <w:lang w:val="de-DE"/>
        </w:rPr>
      </w:pPr>
    </w:p>
    <w:p w14:paraId="5EB8FF37" w14:textId="77777777" w:rsidR="004240DE" w:rsidRDefault="004240DE" w:rsidP="00DC2AE9">
      <w:pPr>
        <w:pStyle w:val="BodyA"/>
        <w:rPr>
          <w:ins w:id="72" w:author="Andy Lamey" w:date="2019-09-28T21:35:00Z"/>
          <w:rFonts w:ascii="Palatino" w:hAnsi="Palatino"/>
          <w:b/>
          <w:lang w:val="de-DE"/>
        </w:rPr>
      </w:pPr>
      <w:r>
        <w:rPr>
          <w:rFonts w:ascii="Palatino" w:hAnsi="Palatino"/>
          <w:b/>
          <w:lang w:val="de-DE"/>
        </w:rPr>
        <w:t>Further Reading:</w:t>
      </w:r>
    </w:p>
    <w:p w14:paraId="53C4299E" w14:textId="77777777" w:rsidR="00A315F9" w:rsidRDefault="00A315F9" w:rsidP="00DC2AE9">
      <w:pPr>
        <w:pStyle w:val="BodyA"/>
        <w:rPr>
          <w:ins w:id="73" w:author="Andy Lamey" w:date="2019-09-28T21:35:00Z"/>
          <w:rFonts w:ascii="Palatino" w:hAnsi="Palatino"/>
          <w:b/>
          <w:lang w:val="de-DE"/>
        </w:rPr>
      </w:pPr>
    </w:p>
    <w:p w14:paraId="277D7920" w14:textId="78C67549" w:rsidR="00A315F9" w:rsidRDefault="00A315F9" w:rsidP="00DC2AE9">
      <w:pPr>
        <w:pStyle w:val="BodyA"/>
        <w:rPr>
          <w:rFonts w:ascii="Palatino" w:hAnsi="Palatino"/>
          <w:b/>
          <w:lang w:val="de-DE"/>
        </w:rPr>
      </w:pPr>
      <w:ins w:id="74" w:author="Andy Lamey" w:date="2019-09-28T21:35:00Z">
        <w:r>
          <w:rPr>
            <w:rFonts w:ascii="Palatino" w:hAnsi="Palatino"/>
            <w:b/>
            <w:lang w:val="de-DE"/>
          </w:rPr>
          <w:t xml:space="preserve">Kymlicka, Will (2001) “Communitarianism.“ </w:t>
        </w:r>
      </w:ins>
      <w:ins w:id="75" w:author="Andy Lamey" w:date="2019-09-28T21:36:00Z">
        <w:r w:rsidRPr="00647ECE">
          <w:rPr>
            <w:rFonts w:ascii="Palatino" w:hAnsi="Palatino"/>
            <w:i/>
            <w:lang w:val="de-DE"/>
          </w:rPr>
          <w:t>Contemporary Political Philosophy : An Introduction</w:t>
        </w:r>
        <w:r>
          <w:rPr>
            <w:rFonts w:ascii="Palatino" w:hAnsi="Palatino"/>
            <w:lang w:val="de-DE"/>
          </w:rPr>
          <w:t>. Second Edition (Oxford: Oxford University Press).</w:t>
        </w:r>
      </w:ins>
    </w:p>
    <w:p w14:paraId="7A23CB9A" w14:textId="77777777" w:rsidR="004240DE" w:rsidRDefault="004240DE" w:rsidP="00DC2AE9">
      <w:pPr>
        <w:pStyle w:val="BodyA"/>
        <w:rPr>
          <w:rFonts w:ascii="Palatino" w:hAnsi="Palatino"/>
          <w:b/>
          <w:lang w:val="de-DE"/>
        </w:rPr>
      </w:pPr>
    </w:p>
    <w:p w14:paraId="4A46BEFE" w14:textId="77777777" w:rsidR="004240DE" w:rsidRDefault="00957B72" w:rsidP="00DC2AE9">
      <w:pPr>
        <w:pStyle w:val="BodyA"/>
      </w:pPr>
      <w:hyperlink r:id="rId4" w:history="1">
        <w:r w:rsidR="004240DE">
          <w:rPr>
            <w:rStyle w:val="Hyperlink"/>
          </w:rPr>
          <w:t>https://plato.stanford.edu/entries/equality/</w:t>
        </w:r>
      </w:hyperlink>
    </w:p>
    <w:p w14:paraId="1719ED6B" w14:textId="559B668B" w:rsidR="004240DE" w:rsidRDefault="00957B72" w:rsidP="00DC2AE9">
      <w:pPr>
        <w:pStyle w:val="BodyA"/>
        <w:rPr>
          <w:ins w:id="76" w:author="mwdrap@gmail.com" w:date="2019-11-10T15:08:00Z"/>
          <w:rStyle w:val="Hyperlink"/>
        </w:rPr>
      </w:pPr>
      <w:hyperlink r:id="rId5" w:history="1">
        <w:r w:rsidR="004240DE">
          <w:rPr>
            <w:rStyle w:val="Hyperlink"/>
          </w:rPr>
          <w:t>https://plato.stanford.edu/entries/communitarianism/</w:t>
        </w:r>
      </w:hyperlink>
    </w:p>
    <w:p w14:paraId="45B9BF1C" w14:textId="01E55C22" w:rsidR="00D217F3" w:rsidRDefault="00D217F3" w:rsidP="00DC2AE9">
      <w:pPr>
        <w:pStyle w:val="BodyA"/>
        <w:rPr>
          <w:ins w:id="77" w:author="mwdrap@gmail.com" w:date="2019-11-10T15:08:00Z"/>
          <w:rStyle w:val="Hyperlink"/>
        </w:rPr>
      </w:pPr>
      <w:bookmarkStart w:id="78" w:name="_GoBack"/>
      <w:bookmarkEnd w:id="78"/>
    </w:p>
    <w:p w14:paraId="570C385A" w14:textId="0ADAB0CA" w:rsidR="00D217F3" w:rsidRDefault="00D217F3" w:rsidP="00DC2AE9">
      <w:pPr>
        <w:pStyle w:val="BodyA"/>
        <w:rPr>
          <w:ins w:id="79" w:author="mwdrap@gmail.com" w:date="2019-11-10T15:08:00Z"/>
          <w:rStyle w:val="Hyperlink"/>
        </w:rPr>
      </w:pPr>
    </w:p>
    <w:p w14:paraId="02BCE292" w14:textId="234C9C76" w:rsidR="00D217F3" w:rsidRDefault="00D217F3" w:rsidP="00DC2AE9">
      <w:pPr>
        <w:pStyle w:val="BodyA"/>
        <w:rPr>
          <w:ins w:id="80" w:author="mwdrap@gmail.com" w:date="2019-11-10T15:08:00Z"/>
          <w:rStyle w:val="Hyperlink"/>
        </w:rPr>
      </w:pPr>
    </w:p>
    <w:p w14:paraId="4D1B0ECB" w14:textId="77777777" w:rsidR="00D217F3" w:rsidRDefault="00D217F3" w:rsidP="00DC2AE9">
      <w:pPr>
        <w:pStyle w:val="BodyA"/>
        <w:rPr>
          <w:ins w:id="81" w:author="mwdrap@gmail.com" w:date="2019-11-10T15:08:00Z"/>
          <w:rStyle w:val="Hyperlink"/>
        </w:rPr>
      </w:pPr>
    </w:p>
    <w:p w14:paraId="203D1924" w14:textId="62FA4408" w:rsidR="00D217F3" w:rsidRDefault="00D217F3" w:rsidP="00DC2AE9">
      <w:pPr>
        <w:pStyle w:val="BodyA"/>
        <w:rPr>
          <w:ins w:id="82" w:author="mwdrap@gmail.com" w:date="2019-11-10T15:08:00Z"/>
          <w:rStyle w:val="Hyperlink"/>
        </w:rPr>
      </w:pPr>
    </w:p>
    <w:tbl>
      <w:tblPr>
        <w:tblStyle w:val="TableGrid"/>
        <w:tblW w:w="8924" w:type="dxa"/>
        <w:tblLook w:val="04A0" w:firstRow="1" w:lastRow="0" w:firstColumn="1" w:lastColumn="0" w:noHBand="0" w:noVBand="1"/>
        <w:tblPrChange w:id="83" w:author="mwdrap@gmail.com" w:date="2019-11-10T15:13:00Z">
          <w:tblPr>
            <w:tblStyle w:val="TableGrid"/>
            <w:tblW w:w="0" w:type="auto"/>
            <w:tblLook w:val="04A0" w:firstRow="1" w:lastRow="0" w:firstColumn="1" w:lastColumn="0" w:noHBand="0" w:noVBand="1"/>
          </w:tblPr>
        </w:tblPrChange>
      </w:tblPr>
      <w:tblGrid>
        <w:gridCol w:w="2500"/>
        <w:gridCol w:w="6424"/>
        <w:tblGridChange w:id="84">
          <w:tblGrid>
            <w:gridCol w:w="1660"/>
            <w:gridCol w:w="4265"/>
          </w:tblGrid>
        </w:tblGridChange>
      </w:tblGrid>
      <w:tr w:rsidR="00D217F3" w:rsidRPr="00D217F3" w14:paraId="5F53EAC3" w14:textId="77777777" w:rsidTr="00957B72">
        <w:trPr>
          <w:trHeight w:val="292"/>
          <w:ins w:id="85" w:author="mwdrap@gmail.com" w:date="2019-11-10T15:08:00Z"/>
          <w:trPrChange w:id="86" w:author="mwdrap@gmail.com" w:date="2019-11-10T15:13:00Z">
            <w:trPr>
              <w:trHeight w:val="300"/>
            </w:trPr>
          </w:trPrChange>
        </w:trPr>
        <w:tc>
          <w:tcPr>
            <w:tcW w:w="2500" w:type="dxa"/>
            <w:noWrap/>
            <w:hideMark/>
            <w:tcPrChange w:id="87" w:author="mwdrap@gmail.com" w:date="2019-11-10T15:13:00Z">
              <w:tcPr>
                <w:tcW w:w="1660" w:type="dxa"/>
                <w:noWrap/>
                <w:hideMark/>
              </w:tcPr>
            </w:tcPrChange>
          </w:tcPr>
          <w:p w14:paraId="6B4DD5AD" w14:textId="77777777" w:rsidR="00D217F3" w:rsidRPr="00D217F3" w:rsidRDefault="00D217F3" w:rsidP="00D217F3">
            <w:pPr>
              <w:pStyle w:val="BodyA"/>
              <w:rPr>
                <w:ins w:id="88" w:author="mwdrap@gmail.com" w:date="2019-11-10T15:08:00Z"/>
                <w:rFonts w:ascii="Palatino" w:hAnsi="Palatino"/>
                <w:b/>
                <w:i/>
                <w:iCs/>
                <w:u w:val="single"/>
                <w:lang w:val="en-US"/>
              </w:rPr>
            </w:pPr>
            <w:ins w:id="89" w:author="mwdrap@gmail.com" w:date="2019-11-10T15:08:00Z">
              <w:r w:rsidRPr="00D217F3">
                <w:rPr>
                  <w:rFonts w:ascii="Palatino" w:hAnsi="Palatino"/>
                  <w:b/>
                  <w:i/>
                  <w:iCs/>
                  <w:u w:val="single"/>
                  <w:lang w:val="en-US"/>
                </w:rPr>
                <w:t>Point Value</w:t>
              </w:r>
            </w:ins>
          </w:p>
        </w:tc>
        <w:tc>
          <w:tcPr>
            <w:tcW w:w="6424" w:type="dxa"/>
            <w:noWrap/>
            <w:hideMark/>
            <w:tcPrChange w:id="90" w:author="mwdrap@gmail.com" w:date="2019-11-10T15:13:00Z">
              <w:tcPr>
                <w:tcW w:w="4265" w:type="dxa"/>
                <w:noWrap/>
                <w:hideMark/>
              </w:tcPr>
            </w:tcPrChange>
          </w:tcPr>
          <w:p w14:paraId="240B449C" w14:textId="77777777" w:rsidR="00D217F3" w:rsidRPr="00D217F3" w:rsidRDefault="00D217F3" w:rsidP="00D217F3">
            <w:pPr>
              <w:pStyle w:val="BodyA"/>
              <w:rPr>
                <w:ins w:id="91" w:author="mwdrap@gmail.com" w:date="2019-11-10T15:08:00Z"/>
                <w:rFonts w:ascii="Palatino" w:hAnsi="Palatino"/>
                <w:b/>
                <w:i/>
                <w:iCs/>
                <w:u w:val="single"/>
                <w:lang w:val="en-US"/>
              </w:rPr>
            </w:pPr>
            <w:ins w:id="92" w:author="mwdrap@gmail.com" w:date="2019-11-10T15:08:00Z">
              <w:r w:rsidRPr="00D217F3">
                <w:rPr>
                  <w:rFonts w:ascii="Palatino" w:hAnsi="Palatino"/>
                  <w:b/>
                  <w:i/>
                  <w:iCs/>
                  <w:u w:val="single"/>
                  <w:lang w:val="en-US"/>
                </w:rPr>
                <w:t>Action</w:t>
              </w:r>
            </w:ins>
          </w:p>
        </w:tc>
      </w:tr>
      <w:tr w:rsidR="00D217F3" w:rsidRPr="00D217F3" w14:paraId="5A389205" w14:textId="77777777" w:rsidTr="00957B72">
        <w:trPr>
          <w:trHeight w:val="292"/>
          <w:ins w:id="93" w:author="mwdrap@gmail.com" w:date="2019-11-10T15:08:00Z"/>
          <w:trPrChange w:id="94" w:author="mwdrap@gmail.com" w:date="2019-11-10T15:13:00Z">
            <w:trPr>
              <w:trHeight w:val="300"/>
            </w:trPr>
          </w:trPrChange>
        </w:trPr>
        <w:tc>
          <w:tcPr>
            <w:tcW w:w="2500" w:type="dxa"/>
            <w:noWrap/>
            <w:hideMark/>
            <w:tcPrChange w:id="95" w:author="mwdrap@gmail.com" w:date="2019-11-10T15:13:00Z">
              <w:tcPr>
                <w:tcW w:w="1660" w:type="dxa"/>
                <w:noWrap/>
                <w:hideMark/>
              </w:tcPr>
            </w:tcPrChange>
          </w:tcPr>
          <w:p w14:paraId="31622FBB" w14:textId="77777777" w:rsidR="00D217F3" w:rsidRPr="00D217F3" w:rsidRDefault="00D217F3" w:rsidP="00D217F3">
            <w:pPr>
              <w:pStyle w:val="BodyA"/>
              <w:rPr>
                <w:ins w:id="96" w:author="mwdrap@gmail.com" w:date="2019-11-10T15:08:00Z"/>
                <w:rFonts w:ascii="Palatino" w:hAnsi="Palatino"/>
                <w:b/>
                <w:lang w:val="en-US"/>
              </w:rPr>
            </w:pPr>
            <w:ins w:id="97" w:author="mwdrap@gmail.com" w:date="2019-11-10T15:08:00Z">
              <w:r w:rsidRPr="00D217F3">
                <w:rPr>
                  <w:rFonts w:ascii="Palatino" w:hAnsi="Palatino"/>
                  <w:b/>
                  <w:lang w:val="en-US"/>
                </w:rPr>
                <w:t>2</w:t>
              </w:r>
            </w:ins>
          </w:p>
        </w:tc>
        <w:tc>
          <w:tcPr>
            <w:tcW w:w="6424" w:type="dxa"/>
            <w:noWrap/>
            <w:hideMark/>
            <w:tcPrChange w:id="98" w:author="mwdrap@gmail.com" w:date="2019-11-10T15:13:00Z">
              <w:tcPr>
                <w:tcW w:w="4265" w:type="dxa"/>
                <w:noWrap/>
                <w:hideMark/>
              </w:tcPr>
            </w:tcPrChange>
          </w:tcPr>
          <w:p w14:paraId="1ECDDA33" w14:textId="77777777" w:rsidR="00D217F3" w:rsidRPr="00D217F3" w:rsidRDefault="00D217F3" w:rsidP="00D217F3">
            <w:pPr>
              <w:pStyle w:val="BodyA"/>
              <w:rPr>
                <w:ins w:id="99" w:author="mwdrap@gmail.com" w:date="2019-11-10T15:08:00Z"/>
                <w:rFonts w:ascii="Palatino" w:hAnsi="Palatino"/>
                <w:b/>
                <w:lang w:val="en-US"/>
              </w:rPr>
            </w:pPr>
            <w:ins w:id="100" w:author="mwdrap@gmail.com" w:date="2019-11-10T15:08:00Z">
              <w:r w:rsidRPr="00D217F3">
                <w:rPr>
                  <w:rFonts w:ascii="Palatino" w:hAnsi="Palatino"/>
                  <w:b/>
                  <w:lang w:val="en-US"/>
                </w:rPr>
                <w:t>Assembly adopts pluralistic principles of justice</w:t>
              </w:r>
            </w:ins>
          </w:p>
        </w:tc>
      </w:tr>
      <w:tr w:rsidR="00D217F3" w:rsidRPr="00D217F3" w14:paraId="70D13B50" w14:textId="77777777" w:rsidTr="00957B72">
        <w:trPr>
          <w:trHeight w:val="292"/>
          <w:ins w:id="101" w:author="mwdrap@gmail.com" w:date="2019-11-10T15:08:00Z"/>
          <w:trPrChange w:id="102" w:author="mwdrap@gmail.com" w:date="2019-11-10T15:13:00Z">
            <w:trPr>
              <w:trHeight w:val="300"/>
            </w:trPr>
          </w:trPrChange>
        </w:trPr>
        <w:tc>
          <w:tcPr>
            <w:tcW w:w="2500" w:type="dxa"/>
            <w:noWrap/>
            <w:hideMark/>
            <w:tcPrChange w:id="103" w:author="mwdrap@gmail.com" w:date="2019-11-10T15:13:00Z">
              <w:tcPr>
                <w:tcW w:w="1660" w:type="dxa"/>
                <w:noWrap/>
                <w:hideMark/>
              </w:tcPr>
            </w:tcPrChange>
          </w:tcPr>
          <w:p w14:paraId="4746AC32" w14:textId="77777777" w:rsidR="00D217F3" w:rsidRPr="00D217F3" w:rsidRDefault="00D217F3" w:rsidP="00D217F3">
            <w:pPr>
              <w:pStyle w:val="BodyA"/>
              <w:rPr>
                <w:ins w:id="104" w:author="mwdrap@gmail.com" w:date="2019-11-10T15:08:00Z"/>
                <w:rFonts w:ascii="Palatino" w:hAnsi="Palatino"/>
                <w:b/>
                <w:lang w:val="en-US"/>
              </w:rPr>
            </w:pPr>
            <w:ins w:id="105" w:author="mwdrap@gmail.com" w:date="2019-11-10T15:08:00Z">
              <w:r w:rsidRPr="00D217F3">
                <w:rPr>
                  <w:rFonts w:ascii="Palatino" w:hAnsi="Palatino"/>
                  <w:b/>
                  <w:lang w:val="en-US"/>
                </w:rPr>
                <w:t>1</w:t>
              </w:r>
            </w:ins>
          </w:p>
        </w:tc>
        <w:tc>
          <w:tcPr>
            <w:tcW w:w="6424" w:type="dxa"/>
            <w:noWrap/>
            <w:hideMark/>
            <w:tcPrChange w:id="106" w:author="mwdrap@gmail.com" w:date="2019-11-10T15:13:00Z">
              <w:tcPr>
                <w:tcW w:w="4265" w:type="dxa"/>
                <w:noWrap/>
                <w:hideMark/>
              </w:tcPr>
            </w:tcPrChange>
          </w:tcPr>
          <w:p w14:paraId="7D48E6F5" w14:textId="77777777" w:rsidR="00D217F3" w:rsidRPr="00D217F3" w:rsidRDefault="00D217F3" w:rsidP="00D217F3">
            <w:pPr>
              <w:pStyle w:val="BodyA"/>
              <w:rPr>
                <w:ins w:id="107" w:author="mwdrap@gmail.com" w:date="2019-11-10T15:08:00Z"/>
                <w:rFonts w:ascii="Palatino" w:hAnsi="Palatino"/>
                <w:b/>
                <w:lang w:val="en-US"/>
              </w:rPr>
            </w:pPr>
            <w:ins w:id="108" w:author="mwdrap@gmail.com" w:date="2019-11-10T15:08:00Z">
              <w:r w:rsidRPr="00D217F3">
                <w:rPr>
                  <w:rFonts w:ascii="Palatino" w:hAnsi="Palatino"/>
                  <w:b/>
                  <w:lang w:val="en-US"/>
                </w:rPr>
                <w:t>Immigration restricted</w:t>
              </w:r>
            </w:ins>
          </w:p>
        </w:tc>
      </w:tr>
      <w:tr w:rsidR="00D217F3" w:rsidRPr="00D217F3" w14:paraId="49F3ECA2" w14:textId="77777777" w:rsidTr="00957B72">
        <w:trPr>
          <w:trHeight w:val="292"/>
          <w:ins w:id="109" w:author="mwdrap@gmail.com" w:date="2019-11-10T15:08:00Z"/>
          <w:trPrChange w:id="110" w:author="mwdrap@gmail.com" w:date="2019-11-10T15:13:00Z">
            <w:trPr>
              <w:trHeight w:val="300"/>
            </w:trPr>
          </w:trPrChange>
        </w:trPr>
        <w:tc>
          <w:tcPr>
            <w:tcW w:w="2500" w:type="dxa"/>
            <w:noWrap/>
            <w:hideMark/>
            <w:tcPrChange w:id="111" w:author="mwdrap@gmail.com" w:date="2019-11-10T15:13:00Z">
              <w:tcPr>
                <w:tcW w:w="1660" w:type="dxa"/>
                <w:noWrap/>
                <w:hideMark/>
              </w:tcPr>
            </w:tcPrChange>
          </w:tcPr>
          <w:p w14:paraId="25DD6513" w14:textId="77777777" w:rsidR="00D217F3" w:rsidRPr="00D217F3" w:rsidRDefault="00D217F3" w:rsidP="00D217F3">
            <w:pPr>
              <w:pStyle w:val="BodyA"/>
              <w:rPr>
                <w:ins w:id="112" w:author="mwdrap@gmail.com" w:date="2019-11-10T15:08:00Z"/>
                <w:rFonts w:ascii="Palatino" w:hAnsi="Palatino"/>
                <w:b/>
                <w:lang w:val="en-US"/>
              </w:rPr>
            </w:pPr>
            <w:ins w:id="113" w:author="mwdrap@gmail.com" w:date="2019-11-10T15:08:00Z">
              <w:r w:rsidRPr="00D217F3">
                <w:rPr>
                  <w:rFonts w:ascii="Palatino" w:hAnsi="Palatino"/>
                  <w:b/>
                  <w:lang w:val="en-US"/>
                </w:rPr>
                <w:t>-1</w:t>
              </w:r>
            </w:ins>
          </w:p>
        </w:tc>
        <w:tc>
          <w:tcPr>
            <w:tcW w:w="6424" w:type="dxa"/>
            <w:noWrap/>
            <w:hideMark/>
            <w:tcPrChange w:id="114" w:author="mwdrap@gmail.com" w:date="2019-11-10T15:13:00Z">
              <w:tcPr>
                <w:tcW w:w="4265" w:type="dxa"/>
                <w:noWrap/>
                <w:hideMark/>
              </w:tcPr>
            </w:tcPrChange>
          </w:tcPr>
          <w:p w14:paraId="397B4ADE" w14:textId="77777777" w:rsidR="00D217F3" w:rsidRPr="00D217F3" w:rsidRDefault="00D217F3" w:rsidP="00D217F3">
            <w:pPr>
              <w:pStyle w:val="BodyA"/>
              <w:rPr>
                <w:ins w:id="115" w:author="mwdrap@gmail.com" w:date="2019-11-10T15:08:00Z"/>
                <w:rFonts w:ascii="Palatino" w:hAnsi="Palatino"/>
                <w:b/>
                <w:lang w:val="en-US"/>
              </w:rPr>
            </w:pPr>
            <w:ins w:id="116" w:author="mwdrap@gmail.com" w:date="2019-11-10T15:08:00Z">
              <w:r w:rsidRPr="00D217F3">
                <w:rPr>
                  <w:rFonts w:ascii="Palatino" w:hAnsi="Palatino"/>
                  <w:b/>
                  <w:lang w:val="en-US"/>
                </w:rPr>
                <w:t>Immigration enlarged</w:t>
              </w:r>
            </w:ins>
          </w:p>
        </w:tc>
      </w:tr>
      <w:tr w:rsidR="00D217F3" w:rsidRPr="00D217F3" w14:paraId="415AE04F" w14:textId="77777777" w:rsidTr="00957B72">
        <w:trPr>
          <w:trHeight w:val="292"/>
          <w:ins w:id="117" w:author="mwdrap@gmail.com" w:date="2019-11-10T15:08:00Z"/>
          <w:trPrChange w:id="118" w:author="mwdrap@gmail.com" w:date="2019-11-10T15:13:00Z">
            <w:trPr>
              <w:trHeight w:val="300"/>
            </w:trPr>
          </w:trPrChange>
        </w:trPr>
        <w:tc>
          <w:tcPr>
            <w:tcW w:w="2500" w:type="dxa"/>
            <w:noWrap/>
            <w:hideMark/>
            <w:tcPrChange w:id="119" w:author="mwdrap@gmail.com" w:date="2019-11-10T15:13:00Z">
              <w:tcPr>
                <w:tcW w:w="1660" w:type="dxa"/>
                <w:noWrap/>
                <w:hideMark/>
              </w:tcPr>
            </w:tcPrChange>
          </w:tcPr>
          <w:p w14:paraId="2DC9CF5B" w14:textId="77777777" w:rsidR="00D217F3" w:rsidRPr="00D217F3" w:rsidRDefault="00D217F3" w:rsidP="00D217F3">
            <w:pPr>
              <w:pStyle w:val="BodyA"/>
              <w:rPr>
                <w:ins w:id="120" w:author="mwdrap@gmail.com" w:date="2019-11-10T15:08:00Z"/>
                <w:rFonts w:ascii="Palatino" w:hAnsi="Palatino"/>
                <w:b/>
                <w:lang w:val="en-US"/>
              </w:rPr>
            </w:pPr>
            <w:ins w:id="121" w:author="mwdrap@gmail.com" w:date="2019-11-10T15:08:00Z">
              <w:r w:rsidRPr="00D217F3">
                <w:rPr>
                  <w:rFonts w:ascii="Palatino" w:hAnsi="Palatino"/>
                  <w:b/>
                  <w:lang w:val="en-US"/>
                </w:rPr>
                <w:t>-2</w:t>
              </w:r>
            </w:ins>
          </w:p>
        </w:tc>
        <w:tc>
          <w:tcPr>
            <w:tcW w:w="6424" w:type="dxa"/>
            <w:noWrap/>
            <w:hideMark/>
            <w:tcPrChange w:id="122" w:author="mwdrap@gmail.com" w:date="2019-11-10T15:13:00Z">
              <w:tcPr>
                <w:tcW w:w="4265" w:type="dxa"/>
                <w:noWrap/>
                <w:hideMark/>
              </w:tcPr>
            </w:tcPrChange>
          </w:tcPr>
          <w:p w14:paraId="32249AFE" w14:textId="77777777" w:rsidR="00D217F3" w:rsidRPr="00D217F3" w:rsidRDefault="00D217F3" w:rsidP="00D217F3">
            <w:pPr>
              <w:pStyle w:val="BodyA"/>
              <w:rPr>
                <w:ins w:id="123" w:author="mwdrap@gmail.com" w:date="2019-11-10T15:08:00Z"/>
                <w:rFonts w:ascii="Palatino" w:hAnsi="Palatino"/>
                <w:b/>
                <w:lang w:val="en-US"/>
              </w:rPr>
            </w:pPr>
            <w:ins w:id="124" w:author="mwdrap@gmail.com" w:date="2019-11-10T15:08:00Z">
              <w:r w:rsidRPr="00D217F3">
                <w:rPr>
                  <w:rFonts w:ascii="Palatino" w:hAnsi="Palatino"/>
                  <w:b/>
                  <w:lang w:val="en-US"/>
                </w:rPr>
                <w:t>Assembly adopts universal principles of justice</w:t>
              </w:r>
            </w:ins>
          </w:p>
        </w:tc>
      </w:tr>
    </w:tbl>
    <w:p w14:paraId="3610CB76" w14:textId="77777777" w:rsidR="00D217F3" w:rsidRPr="004240DE" w:rsidRDefault="00D217F3" w:rsidP="00DC2AE9">
      <w:pPr>
        <w:pStyle w:val="BodyA"/>
        <w:rPr>
          <w:rFonts w:ascii="Palatino" w:hAnsi="Palatino"/>
          <w:b/>
          <w:lang w:val="de-DE"/>
        </w:rPr>
      </w:pPr>
    </w:p>
    <w:sectPr w:rsidR="00D217F3" w:rsidRPr="004240DE" w:rsidSect="00137A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altName w:val="Segoe UI"/>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Palatino">
    <w:altName w:val="Palatino Linotype"/>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wdrap@gmail.com">
    <w15:presenceInfo w15:providerId="Windows Live" w15:userId="5d0ad26d01e075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7848"/>
    <w:rsid w:val="0006424A"/>
    <w:rsid w:val="000A79FC"/>
    <w:rsid w:val="00137A9C"/>
    <w:rsid w:val="00194FF3"/>
    <w:rsid w:val="0027638F"/>
    <w:rsid w:val="002B58A6"/>
    <w:rsid w:val="0032495E"/>
    <w:rsid w:val="004240DE"/>
    <w:rsid w:val="0056092A"/>
    <w:rsid w:val="00607711"/>
    <w:rsid w:val="00756A96"/>
    <w:rsid w:val="007927DE"/>
    <w:rsid w:val="007A024A"/>
    <w:rsid w:val="008153DC"/>
    <w:rsid w:val="008624D9"/>
    <w:rsid w:val="008A0127"/>
    <w:rsid w:val="00957B72"/>
    <w:rsid w:val="00980325"/>
    <w:rsid w:val="00995EB1"/>
    <w:rsid w:val="00A11650"/>
    <w:rsid w:val="00A2060A"/>
    <w:rsid w:val="00A315F9"/>
    <w:rsid w:val="00AB1309"/>
    <w:rsid w:val="00AF3234"/>
    <w:rsid w:val="00B73AA0"/>
    <w:rsid w:val="00B74BDA"/>
    <w:rsid w:val="00C769BF"/>
    <w:rsid w:val="00CD7848"/>
    <w:rsid w:val="00D217F3"/>
    <w:rsid w:val="00D62726"/>
    <w:rsid w:val="00D66DC7"/>
    <w:rsid w:val="00DC2AE9"/>
    <w:rsid w:val="00E21687"/>
    <w:rsid w:val="00E87E9A"/>
    <w:rsid w:val="00EB2F73"/>
    <w:rsid w:val="00EC2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2E547"/>
  <w15:docId w15:val="{CF9C7A45-1042-4877-BCB6-33A87BE1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21687"/>
    <w:pPr>
      <w:pBdr>
        <w:top w:val="nil"/>
        <w:left w:val="nil"/>
        <w:bottom w:val="nil"/>
        <w:right w:val="nil"/>
        <w:between w:val="nil"/>
        <w:bar w:val="nil"/>
      </w:pBdr>
      <w:spacing w:after="0" w:line="240" w:lineRule="auto"/>
    </w:pPr>
    <w:rPr>
      <w:rFonts w:ascii="Times" w:eastAsia="Arial Unicode MS" w:hAnsi="Arial Unicode MS" w:cs="Arial Unicode MS"/>
      <w:color w:val="000000"/>
      <w:sz w:val="24"/>
      <w:szCs w:val="24"/>
      <w:u w:color="000000"/>
      <w:bdr w:val="nil"/>
      <w:lang w:val="en-AU"/>
    </w:rPr>
  </w:style>
  <w:style w:type="character" w:styleId="Hyperlink">
    <w:name w:val="Hyperlink"/>
    <w:basedOn w:val="DefaultParagraphFont"/>
    <w:uiPriority w:val="99"/>
    <w:semiHidden/>
    <w:unhideWhenUsed/>
    <w:rsid w:val="004240DE"/>
    <w:rPr>
      <w:color w:val="0000FF"/>
      <w:u w:val="single"/>
    </w:rPr>
  </w:style>
  <w:style w:type="paragraph" w:styleId="BalloonText">
    <w:name w:val="Balloon Text"/>
    <w:basedOn w:val="Normal"/>
    <w:link w:val="BalloonTextChar"/>
    <w:uiPriority w:val="99"/>
    <w:semiHidden/>
    <w:unhideWhenUsed/>
    <w:rsid w:val="002B58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58A6"/>
    <w:rPr>
      <w:rFonts w:ascii="Lucida Grande" w:hAnsi="Lucida Grande" w:cs="Lucida Grande"/>
      <w:sz w:val="18"/>
      <w:szCs w:val="18"/>
    </w:rPr>
  </w:style>
  <w:style w:type="character" w:styleId="CommentReference">
    <w:name w:val="annotation reference"/>
    <w:basedOn w:val="DefaultParagraphFont"/>
    <w:uiPriority w:val="99"/>
    <w:semiHidden/>
    <w:unhideWhenUsed/>
    <w:rsid w:val="002B58A6"/>
    <w:rPr>
      <w:sz w:val="18"/>
      <w:szCs w:val="18"/>
    </w:rPr>
  </w:style>
  <w:style w:type="paragraph" w:styleId="CommentText">
    <w:name w:val="annotation text"/>
    <w:basedOn w:val="Normal"/>
    <w:link w:val="CommentTextChar"/>
    <w:uiPriority w:val="99"/>
    <w:semiHidden/>
    <w:unhideWhenUsed/>
    <w:rsid w:val="002B58A6"/>
    <w:pPr>
      <w:spacing w:line="240" w:lineRule="auto"/>
    </w:pPr>
    <w:rPr>
      <w:sz w:val="24"/>
      <w:szCs w:val="24"/>
    </w:rPr>
  </w:style>
  <w:style w:type="character" w:customStyle="1" w:styleId="CommentTextChar">
    <w:name w:val="Comment Text Char"/>
    <w:basedOn w:val="DefaultParagraphFont"/>
    <w:link w:val="CommentText"/>
    <w:uiPriority w:val="99"/>
    <w:semiHidden/>
    <w:rsid w:val="002B58A6"/>
    <w:rPr>
      <w:sz w:val="24"/>
      <w:szCs w:val="24"/>
    </w:rPr>
  </w:style>
  <w:style w:type="paragraph" w:styleId="CommentSubject">
    <w:name w:val="annotation subject"/>
    <w:basedOn w:val="CommentText"/>
    <w:next w:val="CommentText"/>
    <w:link w:val="CommentSubjectChar"/>
    <w:uiPriority w:val="99"/>
    <w:semiHidden/>
    <w:unhideWhenUsed/>
    <w:rsid w:val="002B58A6"/>
    <w:rPr>
      <w:b/>
      <w:bCs/>
      <w:sz w:val="20"/>
      <w:szCs w:val="20"/>
    </w:rPr>
  </w:style>
  <w:style w:type="character" w:customStyle="1" w:styleId="CommentSubjectChar">
    <w:name w:val="Comment Subject Char"/>
    <w:basedOn w:val="CommentTextChar"/>
    <w:link w:val="CommentSubject"/>
    <w:uiPriority w:val="99"/>
    <w:semiHidden/>
    <w:rsid w:val="002B58A6"/>
    <w:rPr>
      <w:b/>
      <w:bCs/>
      <w:sz w:val="20"/>
      <w:szCs w:val="20"/>
    </w:rPr>
  </w:style>
  <w:style w:type="table" w:styleId="TableGrid">
    <w:name w:val="Table Grid"/>
    <w:basedOn w:val="TableNormal"/>
    <w:uiPriority w:val="39"/>
    <w:rsid w:val="00D21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922871">
      <w:bodyDiv w:val="1"/>
      <w:marLeft w:val="0"/>
      <w:marRight w:val="0"/>
      <w:marTop w:val="0"/>
      <w:marBottom w:val="0"/>
      <w:divBdr>
        <w:top w:val="none" w:sz="0" w:space="0" w:color="auto"/>
        <w:left w:val="none" w:sz="0" w:space="0" w:color="auto"/>
        <w:bottom w:val="none" w:sz="0" w:space="0" w:color="auto"/>
        <w:right w:val="none" w:sz="0" w:space="0" w:color="auto"/>
      </w:divBdr>
    </w:div>
    <w:div w:id="135141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lato.stanford.edu/entries/communitarianism/" TargetMode="External"/><Relationship Id="rId4" Type="http://schemas.openxmlformats.org/officeDocument/2006/relationships/hyperlink" Target="https://plato.stanford.edu/entries/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mwdrap@gmail.com</dc:creator>
  <cp:keywords/>
  <dc:description/>
  <cp:lastModifiedBy>mwdrap@gmail.com</cp:lastModifiedBy>
  <cp:revision>6</cp:revision>
  <cp:lastPrinted>2019-09-23T01:25:00Z</cp:lastPrinted>
  <dcterms:created xsi:type="dcterms:W3CDTF">2019-09-27T21:20:00Z</dcterms:created>
  <dcterms:modified xsi:type="dcterms:W3CDTF">2019-11-10T23:14:00Z</dcterms:modified>
</cp:coreProperties>
</file>